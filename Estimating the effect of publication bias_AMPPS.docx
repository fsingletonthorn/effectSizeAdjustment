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353D2CC1" w14:textId="77777777" w:rsidR="00831745" w:rsidRPr="003379FD" w:rsidRDefault="00831745" w:rsidP="00F4553B">
      <w:pPr>
        <w:spacing w:line="360" w:lineRule="auto"/>
        <w:rPr>
          <w:rFonts w:cstheme="minorHAnsi"/>
          <w:b/>
          <w:sz w:val="24"/>
          <w:szCs w:val="24"/>
        </w:rPr>
      </w:pPr>
    </w:p>
    <w:p w14:paraId="1511E770" w14:textId="33154642" w:rsidR="00F4553B" w:rsidRPr="003379FD" w:rsidRDefault="006E30A1" w:rsidP="00831745">
      <w:pPr>
        <w:spacing w:line="360" w:lineRule="auto"/>
        <w:jc w:val="center"/>
        <w:rPr>
          <w:rFonts w:cstheme="minorHAnsi"/>
          <w:sz w:val="24"/>
          <w:szCs w:val="24"/>
        </w:rPr>
      </w:pPr>
      <w:ins w:id="3" w:author="fsingletonthorn" w:date="2019-06-04T11:07:00Z">
        <w:r>
          <w:rPr>
            <w:rFonts w:cstheme="minorHAnsi"/>
            <w:sz w:val="24"/>
            <w:szCs w:val="24"/>
          </w:rPr>
          <w:t xml:space="preserve">Estimating </w:t>
        </w:r>
      </w:ins>
      <w:del w:id="4" w:author="fsingletonthorn" w:date="2019-06-04T11:07:00Z">
        <w:r w:rsidR="00F4553B" w:rsidRPr="003379FD" w:rsidDel="006E30A1">
          <w:rPr>
            <w:rFonts w:cstheme="minorHAnsi"/>
            <w:sz w:val="24"/>
            <w:szCs w:val="24"/>
          </w:rPr>
          <w:delText xml:space="preserve">The </w:delText>
        </w:r>
      </w:del>
      <w:ins w:id="5" w:author="fsingletonthorn" w:date="2019-06-04T11:07:00Z">
        <w:r>
          <w:rPr>
            <w:rFonts w:cstheme="minorHAnsi"/>
            <w:sz w:val="24"/>
            <w:szCs w:val="24"/>
          </w:rPr>
          <w:t>t</w:t>
        </w:r>
        <w:r w:rsidRPr="003379FD">
          <w:rPr>
            <w:rFonts w:cstheme="minorHAnsi"/>
            <w:sz w:val="24"/>
            <w:szCs w:val="24"/>
          </w:rPr>
          <w:t xml:space="preserve">he </w:t>
        </w:r>
      </w:ins>
      <w:r w:rsidR="00831745" w:rsidRPr="003379FD">
        <w:rPr>
          <w:rFonts w:cstheme="minorHAnsi"/>
          <w:sz w:val="24"/>
          <w:szCs w:val="24"/>
        </w:rPr>
        <w:t>Effect of Publication and Reporting Biases on Effect Sizes in Published Behavioural Sciences Research</w:t>
      </w:r>
      <w:ins w:id="6" w:author="fsingletonthorn" w:date="2019-06-04T11:07:00Z">
        <w:r>
          <w:rPr>
            <w:rFonts w:cstheme="minorHAnsi"/>
            <w:sz w:val="24"/>
            <w:szCs w:val="24"/>
          </w:rPr>
          <w:t xml:space="preserve"> using Lage Scale Replication Projects</w:t>
        </w:r>
      </w:ins>
    </w:p>
    <w:p w14:paraId="6AE85DB8" w14:textId="06297FC3" w:rsidR="00F4553B" w:rsidRPr="003379FD" w:rsidRDefault="00F4553B" w:rsidP="00831745">
      <w:pPr>
        <w:spacing w:line="360" w:lineRule="auto"/>
        <w:jc w:val="center"/>
        <w:rPr>
          <w:rFonts w:cstheme="minorHAnsi"/>
          <w:sz w:val="24"/>
          <w:szCs w:val="24"/>
        </w:rPr>
      </w:pPr>
      <w:r w:rsidRPr="003379FD">
        <w:rPr>
          <w:rFonts w:cstheme="minorHAnsi"/>
          <w:sz w:val="24"/>
          <w:szCs w:val="24"/>
        </w:rPr>
        <w:t>F. Singleton Thorn</w:t>
      </w:r>
      <w:r w:rsidRPr="003379FD">
        <w:rPr>
          <w:rFonts w:cstheme="minorHAnsi"/>
          <w:sz w:val="24"/>
          <w:szCs w:val="24"/>
          <w:vertAlign w:val="superscript"/>
        </w:rPr>
        <w:t>1,2</w:t>
      </w:r>
      <w:r w:rsidRPr="003379FD">
        <w:rPr>
          <w:rFonts w:cstheme="minorHAnsi"/>
          <w:sz w:val="24"/>
          <w:szCs w:val="24"/>
        </w:rPr>
        <w:t>, F. Fidler</w:t>
      </w:r>
      <w:r w:rsidRPr="003379FD">
        <w:rPr>
          <w:rFonts w:cstheme="minorHAnsi"/>
          <w:sz w:val="24"/>
          <w:szCs w:val="24"/>
          <w:vertAlign w:val="superscript"/>
        </w:rPr>
        <w:t>2,3</w:t>
      </w:r>
      <w:r w:rsidRPr="003379FD">
        <w:rPr>
          <w:rFonts w:cstheme="minorHAnsi"/>
          <w:sz w:val="24"/>
          <w:szCs w:val="24"/>
        </w:rPr>
        <w:t>, P. Dudgeon</w:t>
      </w:r>
      <w:r w:rsidRPr="003379FD">
        <w:rPr>
          <w:rFonts w:cstheme="minorHAnsi"/>
          <w:sz w:val="24"/>
          <w:szCs w:val="24"/>
          <w:vertAlign w:val="superscript"/>
        </w:rPr>
        <w:t>1</w:t>
      </w:r>
    </w:p>
    <w:p w14:paraId="6F605839" w14:textId="011722E0" w:rsidR="00F4553B" w:rsidRPr="003379FD" w:rsidRDefault="00F4553B" w:rsidP="00831745">
      <w:pPr>
        <w:spacing w:line="360" w:lineRule="auto"/>
        <w:jc w:val="center"/>
        <w:rPr>
          <w:rFonts w:cstheme="minorHAnsi"/>
          <w:sz w:val="24"/>
          <w:szCs w:val="24"/>
        </w:rPr>
      </w:pPr>
      <w:r w:rsidRPr="003379FD">
        <w:rPr>
          <w:rFonts w:cstheme="minorHAnsi"/>
          <w:sz w:val="24"/>
          <w:szCs w:val="24"/>
          <w:vertAlign w:val="superscript"/>
        </w:rPr>
        <w:t>1</w:t>
      </w:r>
      <w:r w:rsidRPr="003379FD">
        <w:rPr>
          <w:rFonts w:cstheme="minorHAnsi"/>
          <w:sz w:val="24"/>
          <w:szCs w:val="24"/>
        </w:rPr>
        <w:t xml:space="preserve">University of Melbourne, School of Psychological Sciences, </w:t>
      </w:r>
      <w:r w:rsidRPr="003379FD">
        <w:rPr>
          <w:rFonts w:cstheme="minorHAnsi"/>
          <w:sz w:val="24"/>
          <w:szCs w:val="24"/>
          <w:vertAlign w:val="superscript"/>
        </w:rPr>
        <w:t>2</w:t>
      </w:r>
      <w:r w:rsidRPr="003379FD">
        <w:rPr>
          <w:rFonts w:cstheme="minorHAnsi"/>
          <w:sz w:val="24"/>
          <w:szCs w:val="24"/>
        </w:rPr>
        <w:t xml:space="preserve">University of Melbourne, School of Historical and Philosophical Studies, </w:t>
      </w:r>
      <w:r w:rsidRPr="003379FD">
        <w:rPr>
          <w:rFonts w:cstheme="minorHAnsi"/>
          <w:sz w:val="24"/>
          <w:szCs w:val="24"/>
          <w:vertAlign w:val="superscript"/>
        </w:rPr>
        <w:t>3</w:t>
      </w:r>
      <w:r w:rsidRPr="003379FD">
        <w:rPr>
          <w:rFonts w:cstheme="minorHAnsi"/>
          <w:sz w:val="24"/>
          <w:szCs w:val="24"/>
        </w:rPr>
        <w:t>University of Melbourne, School of Biosciences</w:t>
      </w:r>
    </w:p>
    <w:p w14:paraId="027B5149" w14:textId="77777777" w:rsidR="00A167EA" w:rsidRPr="003379FD" w:rsidRDefault="00A167EA" w:rsidP="00F4553B">
      <w:pPr>
        <w:spacing w:line="360" w:lineRule="auto"/>
        <w:rPr>
          <w:rFonts w:cstheme="minorHAnsi"/>
          <w:sz w:val="24"/>
          <w:szCs w:val="24"/>
          <w:lang w:val="en-US"/>
        </w:rPr>
      </w:pPr>
    </w:p>
    <w:p w14:paraId="5F984F75" w14:textId="43A5FA2C" w:rsidR="00A167EA" w:rsidRPr="003379FD" w:rsidRDefault="00A167EA" w:rsidP="00A167EA">
      <w:pPr>
        <w:spacing w:line="360" w:lineRule="auto"/>
        <w:jc w:val="center"/>
        <w:rPr>
          <w:rFonts w:cstheme="minorHAnsi"/>
          <w:sz w:val="24"/>
          <w:szCs w:val="24"/>
          <w:lang w:val="en-US"/>
        </w:rPr>
      </w:pPr>
      <w:r w:rsidRPr="003379FD">
        <w:rPr>
          <w:rFonts w:cstheme="minorHAnsi"/>
          <w:sz w:val="24"/>
          <w:szCs w:val="24"/>
          <w:lang w:val="en-US"/>
        </w:rPr>
        <w:t>Author note</w:t>
      </w:r>
      <w:r w:rsidR="006564D8" w:rsidRPr="003379FD">
        <w:rPr>
          <w:rFonts w:cstheme="minorHAnsi"/>
          <w:sz w:val="24"/>
          <w:szCs w:val="24"/>
          <w:lang w:val="en-US"/>
        </w:rPr>
        <w:t>:</w:t>
      </w:r>
    </w:p>
    <w:p w14:paraId="6E4A2C94" w14:textId="3ED50042" w:rsidR="00A167EA" w:rsidRPr="003379FD" w:rsidRDefault="0038241D" w:rsidP="00F4553B">
      <w:pPr>
        <w:spacing w:line="360" w:lineRule="auto"/>
        <w:rPr>
          <w:rFonts w:cstheme="minorHAnsi"/>
          <w:sz w:val="24"/>
          <w:szCs w:val="24"/>
        </w:rPr>
      </w:pPr>
      <w:r w:rsidRPr="003379FD">
        <w:rPr>
          <w:rFonts w:cstheme="minorHAnsi"/>
          <w:sz w:val="24"/>
          <w:szCs w:val="24"/>
          <w:lang w:val="en-US"/>
        </w:rPr>
        <w:t xml:space="preserve">This research was supported by an Australian Government </w:t>
      </w:r>
      <w:r w:rsidRPr="003379FD">
        <w:rPr>
          <w:rFonts w:cstheme="minorHAnsi"/>
          <w:sz w:val="24"/>
          <w:szCs w:val="24"/>
          <w:shd w:val="clear" w:color="auto" w:fill="FFFFFF"/>
        </w:rPr>
        <w:t>Research Training Program Scholarship awarded to F. Singleton Thorn.</w:t>
      </w:r>
      <w:r w:rsidR="00A167EA" w:rsidRPr="003379FD">
        <w:rPr>
          <w:rFonts w:cstheme="minorHAnsi"/>
          <w:sz w:val="24"/>
          <w:szCs w:val="24"/>
        </w:rPr>
        <w:t xml:space="preserve"> </w:t>
      </w:r>
    </w:p>
    <w:p w14:paraId="5EDE5B26" w14:textId="27247DA0" w:rsidR="00A167EA" w:rsidRPr="003379FD" w:rsidRDefault="00B3075A" w:rsidP="0038241D">
      <w:pPr>
        <w:spacing w:line="360" w:lineRule="auto"/>
        <w:rPr>
          <w:rFonts w:cstheme="minorHAnsi"/>
          <w:sz w:val="24"/>
          <w:szCs w:val="24"/>
        </w:rPr>
      </w:pPr>
      <w:r w:rsidRPr="003379FD">
        <w:rPr>
          <w:rFonts w:cstheme="minorHAnsi"/>
          <w:sz w:val="24"/>
          <w:szCs w:val="24"/>
        </w:rPr>
        <w:t>Correspondence concerning this article should be addressed to</w:t>
      </w:r>
      <w:r w:rsidR="00F4553B" w:rsidRPr="003379FD">
        <w:rPr>
          <w:rFonts w:cstheme="minorHAnsi"/>
          <w:sz w:val="24"/>
          <w:szCs w:val="24"/>
        </w:rPr>
        <w:t xml:space="preserve"> F. Singleton Thorn, Faculty of Medicine, Dentistry and Health Sciences, School of Psychological Sciences, University of Melbourne,</w:t>
      </w:r>
      <w:r w:rsidR="00443B80" w:rsidRPr="003379FD">
        <w:rPr>
          <w:rFonts w:cstheme="minorHAnsi"/>
          <w:sz w:val="24"/>
          <w:szCs w:val="24"/>
        </w:rPr>
        <w:t xml:space="preserve"> </w:t>
      </w:r>
      <w:r w:rsidR="00227B8C" w:rsidRPr="003379FD">
        <w:rPr>
          <w:rFonts w:cstheme="minorHAnsi"/>
          <w:sz w:val="24"/>
          <w:szCs w:val="24"/>
        </w:rPr>
        <w:t>Parkville,</w:t>
      </w:r>
      <w:r w:rsidR="00F4553B" w:rsidRPr="003379FD">
        <w:rPr>
          <w:rFonts w:cstheme="minorHAnsi"/>
          <w:sz w:val="24"/>
          <w:szCs w:val="24"/>
        </w:rPr>
        <w:t xml:space="preserve"> Victoria</w:t>
      </w:r>
      <w:r w:rsidR="00CD365F" w:rsidRPr="003379FD">
        <w:rPr>
          <w:rFonts w:cstheme="minorHAnsi"/>
          <w:sz w:val="24"/>
          <w:szCs w:val="24"/>
        </w:rPr>
        <w:t>, 3010</w:t>
      </w:r>
      <w:r w:rsidR="00227B8C" w:rsidRPr="003379FD">
        <w:rPr>
          <w:rFonts w:cstheme="minorHAnsi"/>
          <w:sz w:val="24"/>
          <w:szCs w:val="24"/>
        </w:rPr>
        <w:t xml:space="preserve">, </w:t>
      </w:r>
      <w:r w:rsidR="00F4553B" w:rsidRPr="003379FD">
        <w:rPr>
          <w:rFonts w:cstheme="minorHAnsi"/>
          <w:sz w:val="24"/>
          <w:szCs w:val="24"/>
        </w:rPr>
        <w:t>Australia</w:t>
      </w:r>
      <w:r w:rsidRPr="003379FD">
        <w:rPr>
          <w:rFonts w:cstheme="minorHAnsi"/>
          <w:sz w:val="24"/>
          <w:szCs w:val="24"/>
        </w:rPr>
        <w:t>.</w:t>
      </w:r>
      <w:r w:rsidR="00F4553B" w:rsidRPr="003379FD">
        <w:rPr>
          <w:rFonts w:cstheme="minorHAnsi"/>
          <w:sz w:val="24"/>
          <w:szCs w:val="24"/>
        </w:rPr>
        <w:t xml:space="preserve"> Email: </w:t>
      </w:r>
      <w:hyperlink r:id="rId7" w:history="1">
        <w:r w:rsidR="00F4553B" w:rsidRPr="003379FD">
          <w:rPr>
            <w:rFonts w:cstheme="minorHAnsi"/>
            <w:sz w:val="24"/>
            <w:szCs w:val="24"/>
          </w:rPr>
          <w:t>fsingletonthorn@gmail.com</w:t>
        </w:r>
      </w:hyperlink>
      <w:r w:rsidR="003522EE" w:rsidRPr="003379FD">
        <w:rPr>
          <w:rFonts w:cstheme="minorHAnsi"/>
          <w:sz w:val="24"/>
          <w:szCs w:val="24"/>
        </w:rPr>
        <w:t xml:space="preserve"> or felixs@unimelb.edu.au </w:t>
      </w:r>
    </w:p>
    <w:p w14:paraId="2FB526CE" w14:textId="539E7C8F" w:rsidR="00533C6B" w:rsidRPr="003379FD" w:rsidRDefault="004C224A" w:rsidP="00533C6B">
      <w:pPr>
        <w:spacing w:line="360" w:lineRule="auto"/>
        <w:jc w:val="center"/>
        <w:rPr>
          <w:rFonts w:cstheme="minorHAnsi"/>
          <w:color w:val="000000" w:themeColor="text1"/>
          <w:sz w:val="24"/>
          <w:szCs w:val="24"/>
          <w:lang w:val="en-US"/>
        </w:rPr>
      </w:pPr>
      <w:r w:rsidRPr="003379FD">
        <w:rPr>
          <w:rFonts w:cstheme="minorHAnsi"/>
          <w:color w:val="000000" w:themeColor="text1"/>
          <w:sz w:val="24"/>
          <w:szCs w:val="24"/>
          <w:lang w:val="en-US"/>
        </w:rPr>
        <w:t>Author contributions:</w:t>
      </w:r>
    </w:p>
    <w:p w14:paraId="34A5A650" w14:textId="37576B1E" w:rsidR="004C224A" w:rsidRPr="003379FD" w:rsidRDefault="004C224A" w:rsidP="004C224A">
      <w:pPr>
        <w:spacing w:line="360" w:lineRule="auto"/>
        <w:rPr>
          <w:rFonts w:cstheme="minorHAnsi"/>
          <w:color w:val="000000" w:themeColor="text1"/>
          <w:sz w:val="24"/>
          <w:szCs w:val="24"/>
          <w:lang w:val="en-US"/>
        </w:rPr>
      </w:pPr>
      <w:r w:rsidRPr="003379FD">
        <w:rPr>
          <w:rFonts w:cstheme="minorHAnsi"/>
          <w:color w:val="000000" w:themeColor="text1"/>
          <w:sz w:val="24"/>
          <w:szCs w:val="24"/>
          <w:lang w:val="en-US"/>
        </w:rPr>
        <w:t>F. Singleton Thorn</w:t>
      </w:r>
      <w:r w:rsidRPr="003379FD">
        <w:rPr>
          <w:rFonts w:cstheme="minorHAnsi"/>
          <w:color w:val="000000" w:themeColor="text1"/>
          <w:sz w:val="24"/>
          <w:szCs w:val="24"/>
        </w:rPr>
        <w:t xml:space="preserve"> </w:t>
      </w:r>
      <w:r w:rsidRPr="003379FD">
        <w:rPr>
          <w:rFonts w:cstheme="minorHAnsi"/>
          <w:color w:val="000000" w:themeColor="text1"/>
          <w:sz w:val="24"/>
          <w:szCs w:val="24"/>
          <w:lang w:val="en-US"/>
        </w:rPr>
        <w:t xml:space="preserve">conceptualized the research question, designed and performed the statistical analysis, collected the data and drafted this manuscript. F. Fidler and P. Dudgeon provided critical revisions to this manuscript. P. Dudgeon gave essential advice on the statistical analyses reported in this manuscript. </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7689655B"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which directly replicated a set of published studies – to </w:t>
      </w:r>
      <w:ins w:id="7" w:author="fsingletonthorn" w:date="2019-06-04T09:59:00Z">
        <w:r w:rsidR="009D6635">
          <w:rPr>
            <w:rFonts w:cstheme="minorHAnsi"/>
            <w:sz w:val="24"/>
            <w:szCs w:val="24"/>
          </w:rPr>
          <w:t xml:space="preserve">present a preliminary </w:t>
        </w:r>
      </w:ins>
      <w:r w:rsidRPr="003379FD">
        <w:rPr>
          <w:rFonts w:cstheme="minorHAnsi"/>
          <w:sz w:val="24"/>
          <w:szCs w:val="24"/>
        </w:rPr>
        <w:t xml:space="preserve">estimate </w:t>
      </w:r>
      <w:ins w:id="8" w:author="fsingletonthorn" w:date="2019-06-04T11:08:00Z">
        <w:r w:rsidR="000024F6">
          <w:rPr>
            <w:rFonts w:cstheme="minorHAnsi"/>
            <w:sz w:val="24"/>
            <w:szCs w:val="24"/>
          </w:rPr>
          <w:t xml:space="preserve">of </w:t>
        </w:r>
      </w:ins>
      <w:r w:rsidRPr="003379FD">
        <w:rPr>
          <w:rFonts w:cstheme="minorHAnsi"/>
          <w:sz w:val="24"/>
          <w:szCs w:val="24"/>
        </w:rPr>
        <w:t>the effect of publication and reporting biases on</w:t>
      </w:r>
      <w:ins w:id="9" w:author="fsingletonthorn" w:date="2019-06-15T10:03:00Z">
        <w:r w:rsidR="006543CF">
          <w:rPr>
            <w:rFonts w:cstheme="minorHAnsi"/>
            <w:sz w:val="24"/>
            <w:szCs w:val="24"/>
          </w:rPr>
          <w:t xml:space="preserve"> published</w:t>
        </w:r>
      </w:ins>
      <w:r w:rsidRPr="003379FD">
        <w:rPr>
          <w:rFonts w:cstheme="minorHAnsi"/>
          <w:sz w:val="24"/>
          <w:szCs w:val="24"/>
        </w:rPr>
        <w:t xml:space="preserve"> effect sizes</w:t>
      </w:r>
      <w:del w:id="10" w:author="fsingletonthorn" w:date="2019-06-15T10:02:00Z">
        <w:r w:rsidRPr="003379FD" w:rsidDel="00CD790F">
          <w:rPr>
            <w:rFonts w:cstheme="minorHAnsi"/>
            <w:sz w:val="24"/>
            <w:szCs w:val="24"/>
          </w:rPr>
          <w:delText xml:space="preserve"> in the behavioural sciences literature</w:delText>
        </w:r>
      </w:del>
      <w:r w:rsidRPr="003379FD">
        <w:rPr>
          <w:rFonts w:cstheme="minorHAnsi"/>
          <w:sz w:val="24"/>
          <w:szCs w:val="24"/>
        </w:rPr>
        <w:t xml:space="preserve">. We estimate that effect sizes </w:t>
      </w:r>
      <w:ins w:id="11" w:author="fsingletonthorn" w:date="2019-06-04T09:59:00Z">
        <w:r w:rsidR="009D6635">
          <w:rPr>
            <w:rFonts w:cstheme="minorHAnsi"/>
            <w:sz w:val="24"/>
            <w:szCs w:val="24"/>
          </w:rPr>
          <w:t>are</w:t>
        </w:r>
      </w:ins>
      <w:ins w:id="12" w:author="fsingletonthorn" w:date="2019-06-04T10:01:00Z">
        <w:r w:rsidR="009D6635">
          <w:rPr>
            <w:rFonts w:cstheme="minorHAnsi"/>
            <w:sz w:val="24"/>
            <w:szCs w:val="24"/>
          </w:rPr>
          <w:t>, on average,</w:t>
        </w:r>
      </w:ins>
      <w:ins w:id="13" w:author="fsingletonthorn" w:date="2019-06-04T09:59:00Z">
        <w:r w:rsidR="009D6635">
          <w:rPr>
            <w:rFonts w:cstheme="minorHAnsi"/>
            <w:sz w:val="24"/>
            <w:szCs w:val="24"/>
          </w:rPr>
          <w:t xml:space="preserve"> </w:t>
        </w:r>
      </w:ins>
      <w:ins w:id="14" w:author="fsingletonthorn" w:date="2019-06-04T10:00:00Z">
        <w:r w:rsidR="009D6635">
          <w:rPr>
            <w:rFonts w:cstheme="minorHAnsi"/>
            <w:sz w:val="24"/>
            <w:szCs w:val="24"/>
          </w:rPr>
          <w:t xml:space="preserve">smaller in </w:t>
        </w:r>
      </w:ins>
      <w:del w:id="15" w:author="fsingletonthorn" w:date="2019-06-04T09:59:00Z">
        <w:r w:rsidRPr="003379FD" w:rsidDel="009D6635">
          <w:rPr>
            <w:rFonts w:cstheme="minorHAnsi"/>
            <w:sz w:val="24"/>
            <w:szCs w:val="24"/>
          </w:rPr>
          <w:delText xml:space="preserve">are, on average, larger in original than </w:delText>
        </w:r>
      </w:del>
      <w:r w:rsidRPr="003379FD">
        <w:rPr>
          <w:rFonts w:cstheme="minorHAnsi"/>
          <w:sz w:val="24"/>
          <w:szCs w:val="24"/>
        </w:rPr>
        <w:t xml:space="preserve">replication studies by r = </w:t>
      </w:r>
      <w:ins w:id="16" w:author="fsingletonthorn" w:date="2019-06-04T09:59:00Z">
        <w:r w:rsidR="009D6635">
          <w:rPr>
            <w:rFonts w:cstheme="minorHAnsi"/>
            <w:sz w:val="24"/>
            <w:szCs w:val="24"/>
          </w:rPr>
          <w:t>-</w:t>
        </w:r>
      </w:ins>
      <w:r w:rsidRPr="003379FD">
        <w:rPr>
          <w:rFonts w:cstheme="minorHAnsi"/>
          <w:sz w:val="24"/>
          <w:szCs w:val="24"/>
        </w:rPr>
        <w:t>0.14 (95% CI [</w:t>
      </w:r>
      <w:ins w:id="17" w:author="fsingletonthorn" w:date="2019-06-04T09:59:00Z">
        <w:r w:rsidR="009D6635">
          <w:rPr>
            <w:rFonts w:cstheme="minorHAnsi"/>
            <w:sz w:val="24"/>
            <w:szCs w:val="24"/>
          </w:rPr>
          <w:t>-</w:t>
        </w:r>
      </w:ins>
      <w:r w:rsidRPr="003379FD">
        <w:rPr>
          <w:rFonts w:cstheme="minorHAnsi"/>
          <w:sz w:val="24"/>
          <w:szCs w:val="24"/>
        </w:rPr>
        <w:t xml:space="preserve">0.07, </w:t>
      </w:r>
      <w:ins w:id="18" w:author="fsingletonthorn" w:date="2019-06-04T09:59:00Z">
        <w:r w:rsidR="009D6635">
          <w:rPr>
            <w:rFonts w:cstheme="minorHAnsi"/>
            <w:sz w:val="24"/>
            <w:szCs w:val="24"/>
          </w:rPr>
          <w:t>-</w:t>
        </w:r>
      </w:ins>
      <w:r w:rsidRPr="003379FD">
        <w:rPr>
          <w:rFonts w:cstheme="minorHAnsi"/>
          <w:sz w:val="24"/>
          <w:szCs w:val="24"/>
        </w:rPr>
        <w:t xml:space="preserve">0.2]), equivalent to a Cohen’s d of </w:t>
      </w:r>
      <w:ins w:id="19" w:author="fsingletonthorn" w:date="2019-06-04T10:00:00Z">
        <w:r w:rsidR="009D6635">
          <w:rPr>
            <w:rFonts w:cstheme="minorHAnsi"/>
            <w:sz w:val="24"/>
            <w:szCs w:val="24"/>
          </w:rPr>
          <w:t>-</w:t>
        </w:r>
      </w:ins>
      <w:r w:rsidRPr="003379FD">
        <w:rPr>
          <w:rFonts w:cstheme="minorHAnsi"/>
          <w:sz w:val="24"/>
          <w:szCs w:val="24"/>
        </w:rPr>
        <w:t>0.28 (95% CI [</w:t>
      </w:r>
      <w:ins w:id="20" w:author="fsingletonthorn" w:date="2019-06-04T10:00:00Z">
        <w:r w:rsidR="009D6635">
          <w:rPr>
            <w:rFonts w:cstheme="minorHAnsi"/>
            <w:sz w:val="24"/>
            <w:szCs w:val="24"/>
          </w:rPr>
          <w:t>-</w:t>
        </w:r>
      </w:ins>
      <w:r w:rsidRPr="003379FD">
        <w:rPr>
          <w:rFonts w:cstheme="minorHAnsi"/>
          <w:sz w:val="24"/>
          <w:szCs w:val="24"/>
        </w:rPr>
        <w:t xml:space="preserve">0.14, </w:t>
      </w:r>
      <w:ins w:id="21" w:author="fsingletonthorn" w:date="2019-06-04T10:00:00Z">
        <w:r w:rsidR="009D6635">
          <w:rPr>
            <w:rFonts w:cstheme="minorHAnsi"/>
            <w:sz w:val="24"/>
            <w:szCs w:val="24"/>
          </w:rPr>
          <w:t>-</w:t>
        </w:r>
      </w:ins>
      <w:r w:rsidRPr="003379FD">
        <w:rPr>
          <w:rFonts w:cstheme="minorHAnsi"/>
          <w:sz w:val="24"/>
          <w:szCs w:val="24"/>
        </w:rPr>
        <w:t xml:space="preserve">0.42]), </w:t>
      </w:r>
      <w:del w:id="22" w:author="fsingletonthorn" w:date="2019-06-04T10:00:00Z">
        <w:r w:rsidRPr="003379FD" w:rsidDel="009D6635">
          <w:rPr>
            <w:rFonts w:cstheme="minorHAnsi"/>
            <w:sz w:val="24"/>
            <w:szCs w:val="24"/>
          </w:rPr>
          <w:delText xml:space="preserve">an </w:delText>
        </w:r>
      </w:del>
      <w:ins w:id="23" w:author="fsingletonthorn" w:date="2019-06-04T10:00:00Z">
        <w:r w:rsidR="009D6635" w:rsidRPr="003379FD">
          <w:rPr>
            <w:rFonts w:cstheme="minorHAnsi"/>
            <w:sz w:val="24"/>
            <w:szCs w:val="24"/>
          </w:rPr>
          <w:t>a</w:t>
        </w:r>
        <w:r w:rsidR="009D6635">
          <w:rPr>
            <w:rFonts w:cstheme="minorHAnsi"/>
            <w:sz w:val="24"/>
            <w:szCs w:val="24"/>
          </w:rPr>
          <w:t xml:space="preserve"> </w:t>
        </w:r>
      </w:ins>
      <w:ins w:id="24" w:author="fsingletonthorn" w:date="2019-06-04T11:08:00Z">
        <w:r w:rsidR="002E511B">
          <w:rPr>
            <w:rFonts w:cstheme="minorHAnsi"/>
            <w:sz w:val="24"/>
            <w:szCs w:val="24"/>
          </w:rPr>
          <w:t>decrease</w:t>
        </w:r>
      </w:ins>
      <w:ins w:id="25" w:author="fsingletonthorn" w:date="2019-06-04T10:00:00Z">
        <w:r w:rsidR="009D6635" w:rsidRPr="003379FD">
          <w:rPr>
            <w:rFonts w:cstheme="minorHAnsi"/>
            <w:sz w:val="24"/>
            <w:szCs w:val="24"/>
          </w:rPr>
          <w:t xml:space="preserve"> </w:t>
        </w:r>
      </w:ins>
      <w:del w:id="26" w:author="fsingletonthorn" w:date="2019-06-04T10:00:00Z">
        <w:r w:rsidRPr="003379FD" w:rsidDel="009D6635">
          <w:rPr>
            <w:rFonts w:cstheme="minorHAnsi"/>
            <w:sz w:val="24"/>
            <w:szCs w:val="24"/>
          </w:rPr>
          <w:delText xml:space="preserve">effect </w:delText>
        </w:r>
      </w:del>
      <w:r w:rsidRPr="003379FD">
        <w:rPr>
          <w:rFonts w:cstheme="minorHAnsi"/>
          <w:sz w:val="24"/>
          <w:szCs w:val="24"/>
        </w:rPr>
        <w:t>e</w:t>
      </w:r>
      <w:del w:id="27" w:author="fsingletonthorn" w:date="2019-06-04T10:00:00Z">
        <w:r w:rsidRPr="003379FD" w:rsidDel="009D6635">
          <w:rPr>
            <w:rFonts w:cstheme="minorHAnsi"/>
            <w:sz w:val="24"/>
            <w:szCs w:val="24"/>
          </w:rPr>
          <w:delText>qual</w:delText>
        </w:r>
      </w:del>
      <w:ins w:id="28" w:author="fsingletonthorn" w:date="2019-06-04T10:00:00Z">
        <w:r w:rsidR="009D6635">
          <w:rPr>
            <w:rFonts w:cstheme="minorHAnsi"/>
            <w:sz w:val="24"/>
            <w:szCs w:val="24"/>
          </w:rPr>
          <w:t>quivalent</w:t>
        </w:r>
      </w:ins>
      <w:r w:rsidRPr="003379FD">
        <w:rPr>
          <w:rFonts w:cstheme="minorHAnsi"/>
          <w:sz w:val="24"/>
          <w:szCs w:val="24"/>
        </w:rPr>
        <w:t xml:space="preserve"> to 34% (95% CI [17%, 51%]) of the mean original effect size. Using a Bayesian mixture model to account for the presence of null results we also estimate that effect sizes are on average 20% smaller in replication studies (95% HPDI [11%, 28%]) conditional on the effect </w:t>
      </w:r>
      <w:ins w:id="29" w:author="fsingletonthorn" w:date="2019-06-04T11:08:00Z">
        <w:r w:rsidR="00DE2168">
          <w:rPr>
            <w:rFonts w:cstheme="minorHAnsi"/>
            <w:sz w:val="24"/>
            <w:szCs w:val="24"/>
          </w:rPr>
          <w:t xml:space="preserve">under study </w:t>
        </w:r>
      </w:ins>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26234D9"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xml:space="preserve">: Publication bias, effect size, QRPs, metascience, </w:t>
      </w:r>
      <w:proofErr w:type="spellStart"/>
      <w:r w:rsidRPr="003379FD">
        <w:rPr>
          <w:rFonts w:cstheme="minorHAnsi"/>
          <w:sz w:val="24"/>
          <w:szCs w:val="24"/>
        </w:rPr>
        <w:t>metaresearch</w:t>
      </w:r>
      <w:proofErr w:type="spellEnd"/>
      <w:r w:rsidRPr="003379FD">
        <w:rPr>
          <w:rFonts w:cstheme="minorHAnsi"/>
          <w:sz w:val="24"/>
          <w:szCs w:val="24"/>
        </w:rPr>
        <w:br w:type="page"/>
      </w:r>
    </w:p>
    <w:p w14:paraId="650E940C" w14:textId="77777777" w:rsidR="00C42182" w:rsidRPr="003379FD" w:rsidRDefault="00C42182" w:rsidP="00C42182">
      <w:pPr>
        <w:spacing w:line="360" w:lineRule="auto"/>
        <w:jc w:val="center"/>
        <w:rPr>
          <w:ins w:id="30" w:author="fsingletonthorn" w:date="2019-06-04T11:09:00Z"/>
          <w:rFonts w:cstheme="minorHAnsi"/>
          <w:sz w:val="24"/>
          <w:szCs w:val="24"/>
        </w:rPr>
      </w:pPr>
      <w:ins w:id="31" w:author="fsingletonthorn" w:date="2019-06-04T11:09:00Z">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ins>
    </w:p>
    <w:p w14:paraId="375D8F32" w14:textId="17CE6BE9" w:rsidR="00AB1ECD" w:rsidRPr="003379FD" w:rsidDel="00C42182" w:rsidRDefault="00AB1ECD" w:rsidP="00AB1ECD">
      <w:pPr>
        <w:spacing w:line="360" w:lineRule="auto"/>
        <w:jc w:val="center"/>
        <w:rPr>
          <w:del w:id="32" w:author="fsingletonthorn" w:date="2019-06-04T11:09:00Z"/>
          <w:rFonts w:cstheme="minorHAnsi"/>
          <w:sz w:val="24"/>
          <w:szCs w:val="24"/>
        </w:rPr>
      </w:pPr>
      <w:del w:id="33" w:author="fsingletonthorn" w:date="2019-06-04T11:09:00Z">
        <w:r w:rsidRPr="003379FD" w:rsidDel="00C42182">
          <w:rPr>
            <w:rFonts w:cstheme="minorHAnsi"/>
            <w:sz w:val="24"/>
            <w:szCs w:val="24"/>
          </w:rPr>
          <w:delText>The Effect of Publication and Reporting Biases on Effect Sizes in Published Behavioural Sciences Research</w:delText>
        </w:r>
      </w:del>
    </w:p>
    <w:p w14:paraId="04504D88" w14:textId="184DF429" w:rsidR="00166278" w:rsidRPr="003379FD" w:rsidRDefault="00166278" w:rsidP="00166278">
      <w:pPr>
        <w:spacing w:line="360" w:lineRule="auto"/>
        <w:ind w:firstLine="720"/>
        <w:rPr>
          <w:rFonts w:cstheme="minorHAnsi"/>
          <w:sz w:val="24"/>
          <w:szCs w:val="24"/>
        </w:rPr>
      </w:pPr>
      <w:r w:rsidRPr="003379FD">
        <w:rPr>
          <w:rFonts w:cstheme="minorHAnsi"/>
          <w:sz w:val="24"/>
          <w:szCs w:val="24"/>
        </w:rPr>
        <w:t>This paper uses the results of over 300 replication studies conducted as a part of eight large-scale replication projects (henceforth ‘replication projects’) to estimate the effect of publication bias</w:t>
      </w:r>
      <w:ins w:id="34" w:author="fsingletonthorn" w:date="2019-06-04T11:09:00Z">
        <w:r w:rsidR="00036D9F">
          <w:rPr>
            <w:rFonts w:cstheme="minorHAnsi"/>
            <w:sz w:val="24"/>
            <w:szCs w:val="24"/>
          </w:rPr>
          <w:t xml:space="preserve"> and QRPs</w:t>
        </w:r>
      </w:ins>
      <w:r w:rsidRPr="003379FD">
        <w:rPr>
          <w:rFonts w:cstheme="minorHAnsi"/>
          <w:sz w:val="24"/>
          <w:szCs w:val="24"/>
        </w:rPr>
        <w:t xml:space="preserve"> </w:t>
      </w:r>
      <w:del w:id="35" w:author="fsingletonthorn" w:date="2019-06-04T11:09:00Z">
        <w:r w:rsidRPr="003379FD" w:rsidDel="00036D9F">
          <w:rPr>
            <w:rFonts w:cstheme="minorHAnsi"/>
            <w:sz w:val="24"/>
            <w:szCs w:val="24"/>
          </w:rPr>
          <w:delText xml:space="preserve">in </w:delText>
        </w:r>
      </w:del>
      <w:ins w:id="36" w:author="fsingletonthorn" w:date="2019-06-04T11:09:00Z">
        <w:r w:rsidR="00036D9F">
          <w:rPr>
            <w:rFonts w:cstheme="minorHAnsi"/>
            <w:sz w:val="24"/>
            <w:szCs w:val="24"/>
          </w:rPr>
          <w:t>o</w:t>
        </w:r>
        <w:r w:rsidR="00036D9F" w:rsidRPr="003379FD">
          <w:rPr>
            <w:rFonts w:cstheme="minorHAnsi"/>
            <w:sz w:val="24"/>
            <w:szCs w:val="24"/>
          </w:rPr>
          <w:t xml:space="preserve">n </w:t>
        </w:r>
        <w:r w:rsidR="00036D9F">
          <w:rPr>
            <w:rFonts w:cstheme="minorHAnsi"/>
            <w:sz w:val="24"/>
            <w:szCs w:val="24"/>
          </w:rPr>
          <w:t xml:space="preserve">effect sizes reported in </w:t>
        </w:r>
      </w:ins>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and understanding an effect and for planning future research effectively. As such the discovery and precise estimation of effects is essential to developing a coherent and reliable scientific literature. Under conditions where results are selectively reported</w:t>
      </w:r>
      <w:ins w:id="37" w:author="fsingletonthorn" w:date="2019-06-23T09:20:00Z">
        <w:r w:rsidR="00DE3C96">
          <w:rPr>
            <w:rFonts w:cstheme="minorHAnsi"/>
            <w:sz w:val="24"/>
            <w:szCs w:val="24"/>
          </w:rPr>
          <w:t xml:space="preserve"> or</w:t>
        </w:r>
      </w:ins>
      <w:del w:id="38" w:author="fsingletonthorn" w:date="2019-06-23T09:20:00Z">
        <w:r w:rsidRPr="003379FD" w:rsidDel="00DE3C96">
          <w:rPr>
            <w:rFonts w:cstheme="minorHAnsi"/>
            <w:sz w:val="24"/>
            <w:szCs w:val="24"/>
          </w:rPr>
          <w:delText xml:space="preserve"> </w:delText>
        </w:r>
      </w:del>
      <w:ins w:id="39" w:author="fsingletonthorn" w:date="2019-06-04T09:06:00Z">
        <w:r w:rsidR="0062380E">
          <w:rPr>
            <w:rFonts w:cstheme="minorHAnsi"/>
            <w:sz w:val="24"/>
            <w:szCs w:val="24"/>
          </w:rPr>
          <w:t xml:space="preserve"> analysed </w:t>
        </w:r>
      </w:ins>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bias inflates effect sizes in the behavioural sciences literature is currently unknown. Recent large-scale replication projects – projects which have systematically replicated bodies of research – provide a new resource with which to </w:t>
      </w:r>
      <w:ins w:id="40" w:author="fsingletonthorn" w:date="2019-06-04T10:01:00Z">
        <w:r w:rsidR="009D6635">
          <w:rPr>
            <w:rFonts w:cstheme="minorHAnsi"/>
            <w:sz w:val="24"/>
            <w:szCs w:val="24"/>
          </w:rPr>
          <w:t xml:space="preserve">begin to </w:t>
        </w:r>
      </w:ins>
      <w:r w:rsidRPr="003379FD">
        <w:rPr>
          <w:rFonts w:cstheme="minorHAnsi"/>
          <w:sz w:val="24"/>
          <w:szCs w:val="24"/>
        </w:rPr>
        <w:t xml:space="preserve">estimate the extent of effect size inflation in the behavioural sciences literature. </w:t>
      </w:r>
    </w:p>
    <w:p w14:paraId="056CD1ED" w14:textId="5F39B7FC"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which are </w:t>
      </w:r>
      <w:proofErr w:type="spellStart"/>
      <w:r w:rsidRPr="003379FD">
        <w:rPr>
          <w:rFonts w:cstheme="minorHAnsi"/>
          <w:sz w:val="24"/>
          <w:szCs w:val="24"/>
        </w:rPr>
        <w:t>irreplicable</w:t>
      </w:r>
      <w:proofErr w:type="spellEnd"/>
      <w:r w:rsidRPr="003379FD">
        <w:rPr>
          <w:rFonts w:cstheme="minorHAnsi"/>
          <w:sz w:val="24"/>
          <w:szCs w:val="24"/>
        </w:rPr>
        <w:t>, or to estimate variability in effects among subpopulations.</w:t>
      </w:r>
      <w:ins w:id="41" w:author="fsingletonthorn" w:date="2019-06-04T10:02:00Z">
        <w:r w:rsidR="009D6635" w:rsidRPr="009D6635">
          <w:rPr>
            <w:rFonts w:cstheme="minorHAnsi"/>
            <w:sz w:val="24"/>
            <w:szCs w:val="24"/>
          </w:rPr>
          <w:t xml:space="preserve"> </w:t>
        </w:r>
      </w:ins>
      <w:moveToRangeStart w:id="42" w:author="fsingletonthorn" w:date="2019-06-04T10:02:00Z" w:name="move10534991"/>
      <w:moveTo w:id="43" w:author="fsingletonthorn" w:date="2019-06-04T10:02:00Z">
        <w:r w:rsidR="009D6635" w:rsidRPr="003379FD">
          <w:rPr>
            <w:rFonts w:cstheme="minorHAnsi"/>
            <w:sz w:val="24"/>
            <w:szCs w:val="24"/>
          </w:rPr>
          <w:t xml:space="preserve">Most of these studies suggest that the replicability of the published literature is below what would be expected given that all experiments were being analysed and published without regard to the statistical significance of results. </w:t>
        </w:r>
      </w:moveTo>
      <w:moveToRangeEnd w:id="42"/>
      <w:del w:id="44" w:author="fsingletonthorn" w:date="2019-06-15T09:54:00Z">
        <w:r w:rsidRPr="003379FD" w:rsidDel="000E74FF">
          <w:rPr>
            <w:rFonts w:cstheme="minorHAnsi"/>
            <w:sz w:val="24"/>
            <w:szCs w:val="24"/>
          </w:rPr>
          <w:delText xml:space="preserve"> </w:delText>
        </w:r>
      </w:del>
      <w:moveFromRangeStart w:id="45" w:author="fsingletonthorn" w:date="2019-06-04T10:02:00Z" w:name="move10534991"/>
      <w:moveFrom w:id="46" w:author="fsingletonthorn" w:date="2019-06-04T10:02:00Z">
        <w:r w:rsidRPr="003379FD" w:rsidDel="009D6635">
          <w:rPr>
            <w:rFonts w:cstheme="minorHAnsi"/>
            <w:sz w:val="24"/>
            <w:szCs w:val="24"/>
          </w:rPr>
          <w:t xml:space="preserve">Most of these studies suggest that the replicability of the published literature is below what would be expected given that all experiments were being analysed and published without regard to the statistical significance of results. </w:t>
        </w:r>
      </w:moveFrom>
      <w:moveFromRangeEnd w:id="45"/>
      <w:r w:rsidRPr="003379FD">
        <w:rPr>
          <w:rFonts w:cstheme="minorHAnsi"/>
          <w:sz w:val="24"/>
          <w:szCs w:val="24"/>
        </w:rPr>
        <w:t>See Table 1 for a list of the included replication projects, the percentages of replication attempts with a statistically significant result in the same direction as the original study, and the number of studies from each project included in the current analysis.</w:t>
      </w:r>
      <w:ins w:id="47" w:author="fsingletonthorn" w:date="2019-06-04T09:06:00Z">
        <w:r w:rsidR="0062380E">
          <w:rPr>
            <w:rFonts w:cstheme="minorHAnsi"/>
            <w:sz w:val="24"/>
            <w:szCs w:val="24"/>
          </w:rPr>
          <w:t xml:space="preserve"> </w:t>
        </w:r>
      </w:ins>
    </w:p>
    <w:p w14:paraId="0A473D29" w14:textId="3ABE1C68" w:rsidR="00366054" w:rsidRPr="003379FD" w:rsidRDefault="00366054" w:rsidP="002D3A50">
      <w:pPr>
        <w:spacing w:line="360" w:lineRule="auto"/>
        <w:ind w:firstLine="720"/>
        <w:rPr>
          <w:rFonts w:cstheme="minorHAnsi"/>
        </w:rPr>
        <w:sectPr w:rsidR="00366054" w:rsidRPr="003379FD" w:rsidSect="0013393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48" w:name="supplementary-material"/>
      <w:bookmarkStart w:id="49" w:name="methods"/>
      <w:bookmarkEnd w:id="0"/>
      <w:bookmarkEnd w:id="1"/>
      <w:bookmarkEnd w:id="48"/>
      <w:bookmarkEnd w:id="49"/>
      <w:r w:rsidRPr="003379FD">
        <w:rPr>
          <w:rFonts w:cstheme="minorHAnsi"/>
          <w:sz w:val="20"/>
          <w:szCs w:val="20"/>
        </w:rPr>
        <w:lastRenderedPageBreak/>
        <w:t>Table 1.</w:t>
      </w:r>
    </w:p>
    <w:p w14:paraId="6D9B33C9" w14:textId="79712E15"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A list of each included replication project, the number of replication studies performed as a part of each replication project, the percentage of replication studies which were “successful” (defined here as replication studies which found statistically significant in the same direction as the original study), the number of studies for which are included in the current study, and the percentage of each project’s studies which 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w:t>
            </w:r>
            <w:proofErr w:type="spellStart"/>
            <w:r w:rsidRPr="003379FD">
              <w:rPr>
                <w:rFonts w:cstheme="minorHAnsi"/>
                <w:sz w:val="20"/>
                <w:szCs w:val="20"/>
              </w:rPr>
              <w:t>Dreber</w:t>
            </w:r>
            <w:proofErr w:type="spellEnd"/>
            <w:r w:rsidRPr="003379FD">
              <w:rPr>
                <w:rFonts w:cstheme="minorHAnsi"/>
                <w:sz w:val="20"/>
                <w:szCs w:val="20"/>
              </w:rPr>
              <w:t xml:space="preserve">, A., </w:t>
            </w:r>
            <w:proofErr w:type="spellStart"/>
            <w:r w:rsidRPr="003379FD">
              <w:rPr>
                <w:rFonts w:cstheme="minorHAnsi"/>
                <w:sz w:val="20"/>
                <w:szCs w:val="20"/>
              </w:rPr>
              <w:t>Forsell</w:t>
            </w:r>
            <w:proofErr w:type="spellEnd"/>
            <w:r w:rsidRPr="003379FD">
              <w:rPr>
                <w:rFonts w:cstheme="minorHAnsi"/>
                <w:sz w:val="20"/>
                <w:szCs w:val="20"/>
              </w:rPr>
              <w:t xml:space="preserve">, E., Ho, T.-H., Huber, J., </w:t>
            </w:r>
            <w:proofErr w:type="spellStart"/>
            <w:r w:rsidRPr="003379FD">
              <w:rPr>
                <w:rFonts w:cstheme="minorHAnsi"/>
                <w:sz w:val="20"/>
                <w:szCs w:val="20"/>
              </w:rPr>
              <w:t>Johannesson</w:t>
            </w:r>
            <w:proofErr w:type="spellEnd"/>
            <w:r w:rsidRPr="003379FD">
              <w:rPr>
                <w:rFonts w:cstheme="minorHAnsi"/>
                <w:sz w:val="20"/>
                <w:szCs w:val="20"/>
              </w:rPr>
              <w:t>, M., . . . Wu, H. (2016). Evaluating replicability of laboratory experiments in economics. Science, 351(6280), 1433. DOI: 10.1126/science.aaf0918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w:t>
            </w:r>
            <w:proofErr w:type="spellStart"/>
            <w:r w:rsidRPr="003379FD">
              <w:rPr>
                <w:rFonts w:cstheme="minorHAnsi"/>
                <w:sz w:val="20"/>
                <w:szCs w:val="20"/>
              </w:rPr>
              <w:t>Dreber</w:t>
            </w:r>
            <w:proofErr w:type="spellEnd"/>
            <w:r w:rsidRPr="003379FD">
              <w:rPr>
                <w:rFonts w:cstheme="minorHAnsi"/>
                <w:sz w:val="20"/>
                <w:szCs w:val="20"/>
              </w:rPr>
              <w:t xml:space="preserve">, A., </w:t>
            </w:r>
            <w:proofErr w:type="spellStart"/>
            <w:r w:rsidRPr="003379FD">
              <w:rPr>
                <w:rFonts w:cstheme="minorHAnsi"/>
                <w:sz w:val="20"/>
                <w:szCs w:val="20"/>
              </w:rPr>
              <w:t>Holzmeister</w:t>
            </w:r>
            <w:proofErr w:type="spellEnd"/>
            <w:r w:rsidRPr="003379FD">
              <w:rPr>
                <w:rFonts w:cstheme="minorHAnsi"/>
                <w:sz w:val="20"/>
                <w:szCs w:val="20"/>
              </w:rPr>
              <w:t xml:space="preserve">, F., Ho, T.-H., Huber, J., </w:t>
            </w:r>
            <w:proofErr w:type="spellStart"/>
            <w:r w:rsidRPr="003379FD">
              <w:rPr>
                <w:rFonts w:cstheme="minorHAnsi"/>
                <w:sz w:val="20"/>
                <w:szCs w:val="20"/>
              </w:rPr>
              <w:t>Johannesson</w:t>
            </w:r>
            <w:proofErr w:type="spellEnd"/>
            <w:r w:rsidRPr="003379FD">
              <w:rPr>
                <w:rFonts w:cstheme="minorHAnsi"/>
                <w:sz w:val="20"/>
                <w:szCs w:val="20"/>
              </w:rPr>
              <w:t xml:space="preserve">, M., . . . Wu, H. (2018). Evaluating the replicability of social science experiments in Nature and Science between 2010 and 2015. Nature Human Behaviour, 2(9), 637-644. </w:t>
            </w:r>
            <w:hyperlink r:id="rId14">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Cova, F., Strickland, B., </w:t>
            </w:r>
            <w:proofErr w:type="spellStart"/>
            <w:r w:rsidRPr="003379FD">
              <w:rPr>
                <w:rFonts w:cstheme="minorHAnsi"/>
                <w:sz w:val="20"/>
                <w:szCs w:val="20"/>
              </w:rPr>
              <w:t>Abatista</w:t>
            </w:r>
            <w:proofErr w:type="spellEnd"/>
            <w:r w:rsidRPr="003379FD">
              <w:rPr>
                <w:rFonts w:cstheme="minorHAnsi"/>
                <w:sz w:val="20"/>
                <w:szCs w:val="20"/>
              </w:rPr>
              <w:t xml:space="preserve">, A., Allard, A., </w:t>
            </w:r>
            <w:proofErr w:type="spellStart"/>
            <w:r w:rsidRPr="003379FD">
              <w:rPr>
                <w:rFonts w:cstheme="minorHAnsi"/>
                <w:sz w:val="20"/>
                <w:szCs w:val="20"/>
              </w:rPr>
              <w:t>Andow</w:t>
            </w:r>
            <w:proofErr w:type="spellEnd"/>
            <w:r w:rsidRPr="003379FD">
              <w:rPr>
                <w:rFonts w:cstheme="minorHAnsi"/>
                <w:sz w:val="20"/>
                <w:szCs w:val="20"/>
              </w:rPr>
              <w:t xml:space="preserve">, J., </w:t>
            </w:r>
            <w:proofErr w:type="spellStart"/>
            <w:r w:rsidRPr="003379FD">
              <w:rPr>
                <w:rFonts w:cstheme="minorHAnsi"/>
                <w:sz w:val="20"/>
                <w:szCs w:val="20"/>
              </w:rPr>
              <w:t>Attie</w:t>
            </w:r>
            <w:proofErr w:type="spellEnd"/>
            <w:r w:rsidRPr="003379FD">
              <w:rPr>
                <w:rFonts w:cstheme="minorHAnsi"/>
                <w:sz w:val="20"/>
                <w:szCs w:val="20"/>
              </w:rPr>
              <w:t xml:space="preserve">, M., . . . Colombo, M. (2018). Estimating the reproducibility of experimental philosophy. Review of Philosophy and Psychology, 1-36. </w:t>
            </w:r>
            <w:proofErr w:type="spellStart"/>
            <w:r w:rsidRPr="003379FD">
              <w:rPr>
                <w:rFonts w:cstheme="minorHAnsi"/>
                <w:sz w:val="20"/>
                <w:szCs w:val="20"/>
              </w:rPr>
              <w:t>doi</w:t>
            </w:r>
            <w:proofErr w:type="spellEnd"/>
            <w:r w:rsidRPr="003379FD">
              <w:rPr>
                <w:rFonts w:cstheme="minorHAnsi"/>
                <w:sz w:val="20"/>
                <w:szCs w:val="20"/>
              </w:rPr>
              <w:t>: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w:t>
            </w:r>
            <w:proofErr w:type="spellStart"/>
            <w:r w:rsidRPr="003379FD">
              <w:rPr>
                <w:rFonts w:cstheme="minorHAnsi"/>
                <w:sz w:val="20"/>
                <w:szCs w:val="20"/>
              </w:rPr>
              <w:t>Skulborstad</w:t>
            </w:r>
            <w:proofErr w:type="spellEnd"/>
            <w:r w:rsidRPr="003379FD">
              <w:rPr>
                <w:rFonts w:cstheme="minorHAnsi"/>
                <w:sz w:val="20"/>
                <w:szCs w:val="20"/>
              </w:rPr>
              <w:t xml:space="preserve">, H. M., Allen, J. M., Banks, J. B., . . . </w:t>
            </w:r>
            <w:proofErr w:type="spellStart"/>
            <w:r w:rsidRPr="003379FD">
              <w:rPr>
                <w:rFonts w:cstheme="minorHAnsi"/>
                <w:sz w:val="20"/>
                <w:szCs w:val="20"/>
              </w:rPr>
              <w:t>Nosek</w:t>
            </w:r>
            <w:proofErr w:type="spellEnd"/>
            <w:r w:rsidRPr="003379FD">
              <w:rPr>
                <w:rFonts w:cstheme="minorHAnsi"/>
                <w:sz w:val="20"/>
                <w:szCs w:val="20"/>
              </w:rPr>
              <w:t xml:space="preserve">, B. A. (2016). Many Labs 3: Evaluating participant pool quality across the academic semester via replication. Journal of Experimental Social Psychology, 67, 68-82. </w:t>
            </w:r>
            <w:hyperlink r:id="rId15">
              <w:r w:rsidRPr="003379FD">
                <w:rPr>
                  <w:rFonts w:cstheme="minorHAnsi"/>
                  <w:sz w:val="20"/>
                  <w:szCs w:val="20"/>
                  <w:u w:val="single"/>
                </w:rPr>
                <w:t>doi:10.1016/j.jesp.2015.10.012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08BC0F54"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w:t>
            </w:r>
            <w:proofErr w:type="spellStart"/>
            <w:r w:rsidRPr="003379FD">
              <w:rPr>
                <w:rFonts w:cstheme="minorHAnsi"/>
                <w:sz w:val="20"/>
                <w:szCs w:val="20"/>
              </w:rPr>
              <w:t>Vianello</w:t>
            </w:r>
            <w:proofErr w:type="spellEnd"/>
            <w:r w:rsidRPr="003379FD">
              <w:rPr>
                <w:rFonts w:cstheme="minorHAnsi"/>
                <w:sz w:val="20"/>
                <w:szCs w:val="20"/>
              </w:rPr>
              <w:t>, M., Adams, R. B.,</w:t>
            </w:r>
            <w:del w:id="50" w:author="fsingletonthorn" w:date="2019-06-26T14:08:00Z">
              <w:r w:rsidRPr="003379FD" w:rsidDel="00DC5D8B">
                <w:rPr>
                  <w:rFonts w:cstheme="minorHAnsi"/>
                  <w:sz w:val="20"/>
                  <w:szCs w:val="20"/>
                </w:rPr>
                <w:delText xml:space="preserve"> BahnÃ­k, Å ., Bernstein, M. J., . . .</w:delText>
              </w:r>
            </w:del>
            <w:ins w:id="51" w:author="fsingletonthorn" w:date="2019-06-26T14:08:00Z">
              <w:r w:rsidR="00DC5D8B">
                <w:rPr>
                  <w:rFonts w:cstheme="minorHAnsi"/>
                  <w:sz w:val="20"/>
                  <w:szCs w:val="20"/>
                </w:rPr>
                <w:t xml:space="preserve"> …</w:t>
              </w:r>
            </w:ins>
            <w:bookmarkStart w:id="52" w:name="_GoBack"/>
            <w:bookmarkEnd w:id="52"/>
            <w:r w:rsidRPr="003379FD">
              <w:rPr>
                <w:rFonts w:cstheme="minorHAnsi"/>
                <w:sz w:val="20"/>
                <w:szCs w:val="20"/>
              </w:rPr>
              <w:t xml:space="preserve"> </w:t>
            </w:r>
            <w:proofErr w:type="spellStart"/>
            <w:r w:rsidRPr="003379FD">
              <w:rPr>
                <w:rFonts w:cstheme="minorHAnsi"/>
                <w:sz w:val="20"/>
                <w:szCs w:val="20"/>
              </w:rPr>
              <w:t>Nosek</w:t>
            </w:r>
            <w:proofErr w:type="spellEnd"/>
            <w:r w:rsidRPr="003379FD">
              <w:rPr>
                <w:rFonts w:cstheme="minorHAnsi"/>
                <w:sz w:val="20"/>
                <w:szCs w:val="20"/>
              </w:rPr>
              <w:t xml:space="preserve">, B. A. (2014). Investigating Variation in Replicability. Social Psychology, 45(3), 142-152. </w:t>
            </w:r>
            <w:hyperlink r:id="rId16">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w:t>
            </w:r>
            <w:proofErr w:type="spellStart"/>
            <w:r w:rsidRPr="003379FD">
              <w:rPr>
                <w:rFonts w:cstheme="minorHAnsi"/>
                <w:sz w:val="20"/>
                <w:szCs w:val="20"/>
              </w:rPr>
              <w:t>Vianello</w:t>
            </w:r>
            <w:proofErr w:type="spellEnd"/>
            <w:r w:rsidRPr="003379FD">
              <w:rPr>
                <w:rFonts w:cstheme="minorHAnsi"/>
                <w:sz w:val="20"/>
                <w:szCs w:val="20"/>
              </w:rPr>
              <w:t xml:space="preserve">, M., </w:t>
            </w:r>
            <w:proofErr w:type="spellStart"/>
            <w:r w:rsidRPr="003379FD">
              <w:rPr>
                <w:rFonts w:cstheme="minorHAnsi"/>
                <w:sz w:val="20"/>
                <w:szCs w:val="20"/>
              </w:rPr>
              <w:t>Hasselman</w:t>
            </w:r>
            <w:proofErr w:type="spellEnd"/>
            <w:r w:rsidRPr="003379FD">
              <w:rPr>
                <w:rFonts w:cstheme="minorHAnsi"/>
                <w:sz w:val="20"/>
                <w:szCs w:val="20"/>
              </w:rPr>
              <w:t xml:space="preserve">, F., Adams, B. G., Adams, R. B., </w:t>
            </w:r>
            <w:proofErr w:type="spellStart"/>
            <w:r w:rsidRPr="003379FD">
              <w:rPr>
                <w:rFonts w:cstheme="minorHAnsi"/>
                <w:sz w:val="20"/>
                <w:szCs w:val="20"/>
              </w:rPr>
              <w:t>Alper</w:t>
            </w:r>
            <w:proofErr w:type="spellEnd"/>
            <w:r w:rsidRPr="003379FD">
              <w:rPr>
                <w:rFonts w:cstheme="minorHAnsi"/>
                <w:sz w:val="20"/>
                <w:szCs w:val="20"/>
              </w:rPr>
              <w:t xml:space="preserve">, S., … </w:t>
            </w:r>
            <w:proofErr w:type="spellStart"/>
            <w:r w:rsidRPr="003379FD">
              <w:rPr>
                <w:rFonts w:cstheme="minorHAnsi"/>
                <w:sz w:val="20"/>
                <w:szCs w:val="20"/>
              </w:rPr>
              <w:t>Nosek</w:t>
            </w:r>
            <w:proofErr w:type="spellEnd"/>
            <w:r w:rsidRPr="003379FD">
              <w:rPr>
                <w:rFonts w:cstheme="minorHAnsi"/>
                <w:sz w:val="20"/>
                <w:szCs w:val="20"/>
              </w:rPr>
              <w:t xml:space="preserve">, B. A. (2018). Many Labs 2: Investigating Variation in Replicability Across Samples and Settings. Advances In Methods and Practices in Psychological Science, 1(4), 443-490. </w:t>
            </w:r>
            <w:hyperlink r:id="rId17">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8">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Of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6F0175C"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which were input separately for analysis in the current study, the bracketed values in the table refer to the number of results at the effect level. </w:t>
      </w:r>
      <w:proofErr w:type="spellStart"/>
      <w:r w:rsidRPr="003379FD">
        <w:rPr>
          <w:rFonts w:cstheme="minorHAnsi"/>
          <w:sz w:val="20"/>
          <w:szCs w:val="20"/>
          <w:vertAlign w:val="superscript"/>
        </w:rPr>
        <w:t>a</w:t>
      </w:r>
      <w:r w:rsidRPr="003379FD">
        <w:rPr>
          <w:rFonts w:cstheme="minorHAnsi"/>
          <w:sz w:val="20"/>
          <w:szCs w:val="20"/>
        </w:rPr>
        <w:t>Soto’s</w:t>
      </w:r>
      <w:proofErr w:type="spellEnd"/>
      <w:r w:rsidRPr="003379FD">
        <w:rPr>
          <w:rFonts w:cstheme="minorHAnsi"/>
          <w:sz w:val="20"/>
          <w:szCs w:val="20"/>
        </w:rPr>
        <w:t xml:space="preserve"> (in press) replication rate was recalculated on the “</w:t>
      </w:r>
      <w:del w:id="53" w:author="fsingletonthorn" w:date="2019-06-04T11:32:00Z">
        <w:r w:rsidRPr="003379FD" w:rsidDel="00F87F50">
          <w:rPr>
            <w:rFonts w:cstheme="minorHAnsi"/>
            <w:sz w:val="20"/>
            <w:szCs w:val="20"/>
          </w:rPr>
          <w:delText>study</w:delText>
        </w:r>
      </w:del>
      <w:ins w:id="54" w:author="fsingletonthorn" w:date="2019-06-04T11:32:00Z">
        <w:r w:rsidR="00F87F50">
          <w:rPr>
            <w:rFonts w:cstheme="minorHAnsi"/>
            <w:sz w:val="20"/>
            <w:szCs w:val="20"/>
          </w:rPr>
          <w:t>effect</w:t>
        </w:r>
      </w:ins>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associations, and found that 87% of the 78 trait-outcome associations were supported by a significant result in the same direction.   </w:t>
      </w:r>
    </w:p>
    <w:p w14:paraId="005E4630" w14:textId="2B0C444D" w:rsidR="004D6813" w:rsidDel="00A06B4A" w:rsidRDefault="004D6813" w:rsidP="00A06B4A">
      <w:pPr>
        <w:spacing w:line="360" w:lineRule="auto"/>
        <w:ind w:firstLine="720"/>
        <w:rPr>
          <w:del w:id="55" w:author="fsingletonthorn" w:date="2019-06-04T11:46:00Z"/>
          <w:rFonts w:cstheme="minorHAnsi"/>
          <w:sz w:val="24"/>
          <w:szCs w:val="24"/>
        </w:rPr>
      </w:pPr>
      <w:r w:rsidRPr="003379FD">
        <w:rPr>
          <w:rFonts w:cstheme="minorHAnsi"/>
          <w:sz w:val="24"/>
          <w:szCs w:val="24"/>
        </w:rPr>
        <w:lastRenderedPageBreak/>
        <w:t xml:space="preserve">Publication bias is the process by which studies that report finding results supporting their hypotheses, usually by showing statistically significant results, are more likely to be published than those that do not </w:t>
      </w:r>
      <w:r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("The importance of no evidence," 2019; Lane &amp; Dunlap, 1978; Mahoney, 1977; Sterling, 1959)</w:t>
      </w:r>
      <w:r w:rsidRPr="003379FD">
        <w:rPr>
          <w:rFonts w:cstheme="minorHAnsi"/>
          <w:sz w:val="24"/>
          <w:szCs w:val="24"/>
        </w:rPr>
        <w:fldChar w:fldCharType="end"/>
      </w:r>
      <w:r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Pr="003379FD">
        <w:rPr>
          <w:rFonts w:cstheme="minorHAnsi"/>
          <w:sz w:val="24"/>
          <w:szCs w:val="24"/>
        </w:rPr>
        <w:fldChar w:fldCharType="begin"/>
      </w:r>
      <w:r w:rsidR="000821FB">
        <w:rPr>
          <w:rFonts w:cstheme="minorHAnsi"/>
          <w:sz w:val="24"/>
          <w:szCs w:val="24"/>
        </w:rPr>
        <w:instrText xml:space="preserve"> ADDIN EN.CITE &lt;EndNote&gt;&lt;Cite AuthorYear="1"&gt;&lt;Author&gt;Lane&lt;/Author&gt;&lt;Year&gt;1978&lt;/Year&gt;&lt;RecNum&gt;997&lt;/RecNum&gt;&lt;DisplayText&gt;Lane and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Pr="003379FD">
        <w:rPr>
          <w:rFonts w:cstheme="minorHAnsi"/>
          <w:sz w:val="24"/>
          <w:szCs w:val="24"/>
        </w:rPr>
        <w:fldChar w:fldCharType="separate"/>
      </w:r>
      <w:r w:rsidR="000821FB">
        <w:rPr>
          <w:rFonts w:cstheme="minorHAnsi"/>
          <w:noProof/>
          <w:sz w:val="24"/>
          <w:szCs w:val="24"/>
        </w:rPr>
        <w:t>Lane and Dunlap (1978)</w:t>
      </w:r>
      <w:r w:rsidRPr="003379FD">
        <w:rPr>
          <w:rFonts w:cstheme="minorHAnsi"/>
          <w:sz w:val="24"/>
          <w:szCs w:val="24"/>
        </w:rPr>
        <w:fldChar w:fldCharType="end"/>
      </w:r>
      <w:r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Pr="003379FD">
        <w:rPr>
          <w:rFonts w:cstheme="minorHAnsi"/>
          <w:sz w:val="24"/>
          <w:szCs w:val="24"/>
        </w:rPr>
        <w:fldChar w:fldCharType="begin"/>
      </w:r>
      <w:r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Pr="003379FD">
        <w:rPr>
          <w:rFonts w:cstheme="minorHAnsi"/>
          <w:sz w:val="24"/>
          <w:szCs w:val="24"/>
        </w:rPr>
        <w:fldChar w:fldCharType="separate"/>
      </w:r>
      <w:r w:rsidRPr="003379FD">
        <w:rPr>
          <w:rFonts w:cstheme="minorHAnsi"/>
          <w:noProof/>
          <w:sz w:val="24"/>
          <w:szCs w:val="24"/>
        </w:rPr>
        <w:t>(Hedges, 1992; Oakes, 1986)</w:t>
      </w:r>
      <w:r w:rsidRPr="003379FD">
        <w:rPr>
          <w:rFonts w:cstheme="minorHAnsi"/>
          <w:sz w:val="24"/>
          <w:szCs w:val="24"/>
        </w:rPr>
        <w:fldChar w:fldCharType="end"/>
      </w:r>
      <w:r w:rsidRPr="003379FD">
        <w:rPr>
          <w:rFonts w:cstheme="minorHAnsi"/>
          <w:sz w:val="24"/>
          <w:szCs w:val="24"/>
        </w:rPr>
        <w:t xml:space="preserve">. 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w:t>
      </w:r>
      <w:del w:id="56" w:author="fsingletonthorn" w:date="2019-06-04T11:10:00Z">
        <w:r w:rsidRPr="003379FD" w:rsidDel="001806C9">
          <w:rPr>
            <w:rFonts w:cstheme="minorHAnsi"/>
            <w:sz w:val="24"/>
            <w:szCs w:val="24"/>
          </w:rPr>
          <w:delText xml:space="preserve"> </w:delText>
        </w:r>
      </w:del>
      <w:r w:rsidRPr="003379FD">
        <w:rPr>
          <w:rFonts w:cstheme="minorHAnsi"/>
          <w:sz w:val="24"/>
          <w:szCs w:val="24"/>
        </w:rPr>
        <w:t xml:space="preserve">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r>
      <w:r w:rsidRPr="003379FD">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ins w:id="57" w:author="fsingletonthorn" w:date="2019-06-04T12:34:00Z">
        <w:r w:rsidR="00BC65DF">
          <w:rPr>
            <w:rFonts w:cstheme="minorHAnsi"/>
            <w:sz w:val="24"/>
            <w:szCs w:val="24"/>
          </w:rPr>
          <w:t>There is also direct evidence of publication bias from s</w:t>
        </w:r>
      </w:ins>
      <w:ins w:id="58" w:author="fsingletonthorn" w:date="2019-06-04T11:47:00Z">
        <w:r w:rsidR="00A06B4A" w:rsidRPr="00855929">
          <w:rPr>
            <w:rFonts w:cstheme="minorHAnsi"/>
            <w:sz w:val="24"/>
            <w:szCs w:val="24"/>
          </w:rPr>
          <w:t>tudies in the biomedical an</w:t>
        </w:r>
      </w:ins>
      <w:ins w:id="59" w:author="fsingletonthorn" w:date="2019-06-04T11:48:00Z">
        <w:r w:rsidR="00855929">
          <w:rPr>
            <w:rFonts w:cstheme="minorHAnsi"/>
            <w:sz w:val="24"/>
            <w:szCs w:val="24"/>
          </w:rPr>
          <w:t>d</w:t>
        </w:r>
      </w:ins>
      <w:ins w:id="60" w:author="fsingletonthorn" w:date="2019-06-04T11:47:00Z">
        <w:r w:rsidR="00A06B4A" w:rsidRPr="00855929">
          <w:rPr>
            <w:rFonts w:cstheme="minorHAnsi"/>
            <w:sz w:val="24"/>
            <w:szCs w:val="24"/>
          </w:rPr>
          <w:t xml:space="preserve"> social sciences literature</w:t>
        </w:r>
      </w:ins>
      <w:ins w:id="61" w:author="fsingletonthorn" w:date="2019-06-04T11:49:00Z">
        <w:r w:rsidR="00855929">
          <w:rPr>
            <w:rFonts w:cstheme="minorHAnsi"/>
            <w:sz w:val="24"/>
            <w:szCs w:val="24"/>
          </w:rPr>
          <w:t xml:space="preserve"> which</w:t>
        </w:r>
      </w:ins>
      <w:ins w:id="62" w:author="fsingletonthorn" w:date="2019-06-04T11:47:00Z">
        <w:r w:rsidR="00A06B4A" w:rsidRPr="00855929">
          <w:rPr>
            <w:rFonts w:cstheme="minorHAnsi"/>
            <w:sz w:val="24"/>
            <w:szCs w:val="24"/>
          </w:rPr>
          <w:t xml:space="preserve"> have tracked research projects </w:t>
        </w:r>
      </w:ins>
      <w:ins w:id="63" w:author="fsingletonthorn" w:date="2019-06-04T11:48:00Z">
        <w:r w:rsidR="00855929">
          <w:rPr>
            <w:rFonts w:cstheme="minorHAnsi"/>
            <w:sz w:val="24"/>
            <w:szCs w:val="24"/>
          </w:rPr>
          <w:t xml:space="preserve">from </w:t>
        </w:r>
      </w:ins>
      <w:ins w:id="64" w:author="fsingletonthorn" w:date="2019-06-04T11:49:00Z">
        <w:r w:rsidR="00855929">
          <w:rPr>
            <w:rFonts w:cstheme="minorHAnsi"/>
            <w:sz w:val="24"/>
            <w:szCs w:val="24"/>
          </w:rPr>
          <w:t xml:space="preserve">before data collection </w:t>
        </w:r>
      </w:ins>
      <w:ins w:id="65" w:author="fsingletonthorn" w:date="2019-06-04T12:35:00Z">
        <w:r w:rsidR="00BC65DF">
          <w:rPr>
            <w:rFonts w:cstheme="minorHAnsi"/>
            <w:sz w:val="24"/>
            <w:szCs w:val="24"/>
          </w:rPr>
          <w:t xml:space="preserve">and </w:t>
        </w:r>
      </w:ins>
      <w:ins w:id="66" w:author="fsingletonthorn" w:date="2019-06-04T11:47:00Z">
        <w:r w:rsidR="00A06B4A" w:rsidRPr="00855929">
          <w:rPr>
            <w:rFonts w:cstheme="minorHAnsi"/>
            <w:sz w:val="24"/>
            <w:szCs w:val="24"/>
          </w:rPr>
          <w:t>show that</w:t>
        </w:r>
        <w:r w:rsidR="00A06B4A" w:rsidRPr="00855929">
          <w:rPr>
            <w:sz w:val="24"/>
            <w:szCs w:val="24"/>
            <w:rPrChange w:id="67" w:author="fsingletonthorn" w:date="2019-06-04T11:48:00Z">
              <w:rPr/>
            </w:rPrChange>
          </w:rPr>
          <w:t xml:space="preserve"> studies which </w:t>
        </w:r>
      </w:ins>
      <w:ins w:id="68" w:author="fsingletonthorn" w:date="2019-06-04T11:49:00Z">
        <w:r w:rsidR="00855929">
          <w:rPr>
            <w:sz w:val="24"/>
            <w:szCs w:val="24"/>
          </w:rPr>
          <w:t>find</w:t>
        </w:r>
      </w:ins>
      <w:ins w:id="69" w:author="fsingletonthorn" w:date="2019-06-04T11:47:00Z">
        <w:r w:rsidR="00A06B4A" w:rsidRPr="00855929">
          <w:rPr>
            <w:sz w:val="24"/>
            <w:szCs w:val="24"/>
            <w:rPrChange w:id="70" w:author="fsingletonthorn" w:date="2019-06-04T11:48:00Z">
              <w:rPr/>
            </w:rPrChange>
          </w:rPr>
          <w:t xml:space="preserve"> statistically significant effects are more likely to be published than those which do not</w:t>
        </w:r>
      </w:ins>
      <w:ins w:id="71" w:author="fsingletonthorn" w:date="2019-06-04T11:48:00Z">
        <w:r w:rsidR="00855929" w:rsidRPr="00855929">
          <w:rPr>
            <w:sz w:val="24"/>
            <w:szCs w:val="24"/>
            <w:rPrChange w:id="72" w:author="fsingletonthorn" w:date="2019-06-04T11:48:00Z">
              <w:rPr/>
            </w:rPrChange>
          </w:rPr>
          <w:t xml:space="preserve"> </w:t>
        </w:r>
      </w:ins>
      <w:ins w:id="73" w:author="fsingletonthorn" w:date="2019-06-04T11:47:00Z">
        <w:r w:rsidR="00A06B4A" w:rsidRPr="00855929">
          <w:rPr>
            <w:sz w:val="24"/>
            <w:szCs w:val="24"/>
            <w:rPrChange w:id="74" w:author="fsingletonthorn" w:date="2019-06-04T11:48:00Z">
              <w:rPr/>
            </w:rPrChange>
          </w:rPr>
          <w:fldChar w:fldCharType="begin"/>
        </w:r>
      </w:ins>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ins w:id="75" w:author="fsingletonthorn" w:date="2019-06-04T11:47:00Z">
        <w:r w:rsidR="00A06B4A" w:rsidRPr="00855929">
          <w:rPr>
            <w:sz w:val="24"/>
            <w:szCs w:val="24"/>
            <w:rPrChange w:id="76" w:author="fsingletonthorn" w:date="2019-06-04T11:48:00Z">
              <w:rPr/>
            </w:rPrChange>
          </w:rPr>
          <w:fldChar w:fldCharType="separate"/>
        </w:r>
      </w:ins>
      <w:r w:rsidR="000821FB">
        <w:rPr>
          <w:noProof/>
          <w:sz w:val="24"/>
          <w:szCs w:val="24"/>
        </w:rPr>
        <w:t>(Dwan, Gamble, Williamson, &amp; Kirkham, 2013; Franco, Malhotra, &amp; Simonovits, 2014)</w:t>
      </w:r>
      <w:ins w:id="77" w:author="fsingletonthorn" w:date="2019-06-04T11:47:00Z">
        <w:r w:rsidR="00A06B4A" w:rsidRPr="00855929">
          <w:rPr>
            <w:sz w:val="24"/>
            <w:szCs w:val="24"/>
            <w:rPrChange w:id="78" w:author="fsingletonthorn" w:date="2019-06-04T11:48:00Z">
              <w:rPr/>
            </w:rPrChange>
          </w:rPr>
          <w:fldChar w:fldCharType="end"/>
        </w:r>
        <w:r w:rsidR="00A06B4A" w:rsidRPr="00855929">
          <w:rPr>
            <w:sz w:val="24"/>
            <w:szCs w:val="24"/>
            <w:rPrChange w:id="79" w:author="fsingletonthorn" w:date="2019-06-04T11:48:00Z">
              <w:rPr/>
            </w:rPrChange>
          </w:rPr>
          <w:t>.</w:t>
        </w:r>
      </w:ins>
    </w:p>
    <w:p w14:paraId="1120353D" w14:textId="77777777" w:rsidR="00A06B4A" w:rsidRPr="003379FD" w:rsidRDefault="00A06B4A" w:rsidP="004D6813">
      <w:pPr>
        <w:spacing w:line="360" w:lineRule="auto"/>
        <w:ind w:firstLine="720"/>
        <w:rPr>
          <w:ins w:id="80" w:author="fsingletonthorn" w:date="2019-06-04T11:46:00Z"/>
          <w:rFonts w:cstheme="minorHAnsi"/>
          <w:sz w:val="24"/>
          <w:szCs w:val="24"/>
        </w:rPr>
      </w:pPr>
    </w:p>
    <w:p w14:paraId="3BB75BAE" w14:textId="27B7D24F" w:rsidR="004D6813" w:rsidRPr="003379FD" w:rsidRDefault="004D6813">
      <w:pPr>
        <w:spacing w:line="360" w:lineRule="auto"/>
        <w:ind w:firstLine="720"/>
        <w:rPr>
          <w:rFonts w:cstheme="minorHAnsi"/>
          <w:sz w:val="24"/>
          <w:szCs w:val="24"/>
        </w:rPr>
      </w:pPr>
      <w:r w:rsidRPr="003379FD">
        <w:rPr>
          <w:rFonts w:cstheme="minorHAnsi"/>
          <w:sz w:val="24"/>
          <w:szCs w:val="24"/>
        </w:rPr>
        <w:t>Selective reporting among measures and Questionable Research Practices (QRPs) like p-hacking and Hypothesising After the Results are Known (</w:t>
      </w:r>
      <w:proofErr w:type="spellStart"/>
      <w:r w:rsidRPr="003379FD">
        <w:rPr>
          <w:rFonts w:cstheme="minorHAnsi"/>
          <w:sz w:val="24"/>
          <w:szCs w:val="24"/>
        </w:rPr>
        <w:t>HARKing</w:t>
      </w:r>
      <w:proofErr w:type="spellEnd"/>
      <w:r w:rsidRPr="003379FD">
        <w:rPr>
          <w:rFonts w:cstheme="minorHAnsi"/>
          <w:sz w:val="24"/>
          <w:szCs w:val="24"/>
        </w:rPr>
        <w:t xml:space="preserve">)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ins w:id="81" w:author="fsingletonthorn" w:date="2019-06-04T11:38:00Z">
        <w:r w:rsidR="00A06B4A">
          <w:rPr>
            <w:rFonts w:cstheme="minorHAnsi"/>
            <w:sz w:val="24"/>
            <w:szCs w:val="24"/>
          </w:rPr>
          <w:t>There are several reasons to think that QRPs</w:t>
        </w:r>
      </w:ins>
      <w:ins w:id="82" w:author="fsingletonthorn" w:date="2019-06-04T11:46:00Z">
        <w:r w:rsidR="00A06B4A">
          <w:rPr>
            <w:rFonts w:cstheme="minorHAnsi"/>
            <w:sz w:val="24"/>
            <w:szCs w:val="24"/>
          </w:rPr>
          <w:t xml:space="preserve"> and publication bias</w:t>
        </w:r>
      </w:ins>
      <w:ins w:id="83" w:author="fsingletonthorn" w:date="2019-06-04T11:38:00Z">
        <w:r w:rsidR="00A06B4A">
          <w:rPr>
            <w:rFonts w:cstheme="minorHAnsi"/>
            <w:sz w:val="24"/>
            <w:szCs w:val="24"/>
          </w:rPr>
          <w:t xml:space="preserve"> are prevalent in the scientific literature. </w:t>
        </w:r>
      </w:ins>
      <w:r w:rsidRPr="003379FD">
        <w:rPr>
          <w:rFonts w:cstheme="minorHAnsi"/>
          <w:sz w:val="24"/>
          <w:szCs w:val="24"/>
        </w:rPr>
        <w:t xml:space="preserve">Recent </w:t>
      </w:r>
      <w:ins w:id="84" w:author="fsingletonthorn" w:date="2019-06-04T11:39:00Z">
        <w:r w:rsidR="00A06B4A">
          <w:rPr>
            <w:rFonts w:cstheme="minorHAnsi"/>
            <w:sz w:val="24"/>
            <w:szCs w:val="24"/>
          </w:rPr>
          <w:t xml:space="preserve">self-report </w:t>
        </w:r>
      </w:ins>
      <w:r w:rsidRPr="003379FD">
        <w:rPr>
          <w:rFonts w:cstheme="minorHAnsi"/>
          <w:sz w:val="24"/>
          <w:szCs w:val="24"/>
        </w:rPr>
        <w:t xml:space="preserve">surveys </w:t>
      </w:r>
      <w:del w:id="85" w:author="fsingletonthorn" w:date="2019-06-04T11:39:00Z">
        <w:r w:rsidRPr="003379FD" w:rsidDel="00A06B4A">
          <w:rPr>
            <w:rFonts w:cstheme="minorHAnsi"/>
            <w:sz w:val="24"/>
            <w:szCs w:val="24"/>
          </w:rPr>
          <w:delText xml:space="preserve">in the behavioural research literature </w:delText>
        </w:r>
      </w:del>
      <w:ins w:id="86" w:author="fsingletonthorn" w:date="2019-06-04T11:39:00Z">
        <w:r w:rsidR="00A06B4A">
          <w:rPr>
            <w:rFonts w:cstheme="minorHAnsi"/>
            <w:sz w:val="24"/>
            <w:szCs w:val="24"/>
          </w:rPr>
          <w:t xml:space="preserve">of psychologists </w:t>
        </w:r>
      </w:ins>
      <w:r w:rsidRPr="003379FD">
        <w:rPr>
          <w:rFonts w:cstheme="minorHAnsi"/>
          <w:sz w:val="24"/>
          <w:szCs w:val="24"/>
        </w:rPr>
        <w:t xml:space="preserve">suggest that that questionable research practices </w:t>
      </w:r>
      <w:del w:id="87" w:author="fsingletonthorn" w:date="2019-06-04T11:39:00Z">
        <w:r w:rsidRPr="003379FD" w:rsidDel="00A06B4A">
          <w:rPr>
            <w:rFonts w:cstheme="minorHAnsi"/>
            <w:sz w:val="24"/>
            <w:szCs w:val="24"/>
          </w:rPr>
          <w:delText xml:space="preserve">activities </w:delText>
        </w:r>
      </w:del>
      <w:r w:rsidRPr="003379FD">
        <w:rPr>
          <w:rFonts w:cstheme="minorHAnsi"/>
          <w:sz w:val="24"/>
          <w:szCs w:val="24"/>
        </w:rPr>
        <w:t xml:space="preserve">like </w:t>
      </w:r>
      <w:proofErr w:type="spellStart"/>
      <w:r w:rsidRPr="003379FD">
        <w:rPr>
          <w:rFonts w:cstheme="minorHAnsi"/>
          <w:sz w:val="24"/>
          <w:szCs w:val="24"/>
        </w:rPr>
        <w:t>HARKing</w:t>
      </w:r>
      <w:proofErr w:type="spellEnd"/>
      <w:r w:rsidRPr="003379FD">
        <w:rPr>
          <w:rFonts w:cstheme="minorHAnsi"/>
          <w:sz w:val="24"/>
          <w:szCs w:val="24"/>
        </w:rPr>
        <w:t xml:space="preserve"> and p-hacking are common across </w:t>
      </w:r>
      <w:ins w:id="88" w:author="fsingletonthorn" w:date="2019-06-04T11:42:00Z">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ins>
      <w:r w:rsidRPr="003379FD">
        <w:rPr>
          <w:rFonts w:cstheme="minorHAnsi"/>
          <w:sz w:val="24"/>
          <w:szCs w:val="24"/>
        </w:rPr>
        <w:t>fields of psychological research</w:t>
      </w:r>
      <w:ins w:id="89" w:author="fsingletonthorn" w:date="2019-06-04T11:39:00Z">
        <w:r w:rsidR="00A06B4A">
          <w:rPr>
            <w:rFonts w:cstheme="minorHAnsi"/>
            <w:sz w:val="24"/>
            <w:szCs w:val="24"/>
          </w:rPr>
          <w:t xml:space="preserve"> </w:t>
        </w:r>
      </w:ins>
      <w:del w:id="90" w:author="fsingletonthorn" w:date="2019-06-04T11:44:00Z">
        <w:r w:rsidRPr="003379FD" w:rsidDel="00A06B4A">
          <w:rPr>
            <w:rFonts w:cstheme="minorHAnsi"/>
            <w:sz w:val="24"/>
            <w:szCs w:val="24"/>
          </w:rPr>
          <w:delText xml:space="preserve"> </w:delText>
        </w:r>
      </w:del>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ins w:id="91" w:author="fsingletonthorn" w:date="2019-06-04T11:13:00Z">
        <w:r w:rsidR="001806C9">
          <w:rPr>
            <w:rFonts w:cstheme="minorHAnsi"/>
            <w:sz w:val="24"/>
            <w:szCs w:val="24"/>
          </w:rPr>
          <w:t>The</w:t>
        </w:r>
      </w:ins>
      <w:ins w:id="92" w:author="fsingletonthorn" w:date="2019-06-04T11:16:00Z">
        <w:r w:rsidR="001806C9">
          <w:rPr>
            <w:rFonts w:cstheme="minorHAnsi"/>
            <w:sz w:val="24"/>
            <w:szCs w:val="24"/>
          </w:rPr>
          <w:t xml:space="preserve"> observed</w:t>
        </w:r>
      </w:ins>
      <w:ins w:id="93" w:author="fsingletonthorn" w:date="2019-06-04T11:13:00Z">
        <w:r w:rsidR="001806C9">
          <w:rPr>
            <w:rFonts w:cstheme="minorHAnsi"/>
            <w:sz w:val="24"/>
            <w:szCs w:val="24"/>
          </w:rPr>
          <w:t xml:space="preserve"> correlation between effect sizes and sample sizes (i.e., “small study effects”) </w:t>
        </w:r>
      </w:ins>
      <w:ins w:id="94" w:author="fsingletonthorn" w:date="2019-06-04T11:56:00Z">
        <w:r w:rsidR="00855929">
          <w:rPr>
            <w:rFonts w:cstheme="minorHAnsi"/>
            <w:sz w:val="24"/>
            <w:szCs w:val="24"/>
          </w:rPr>
          <w:t xml:space="preserve">also suggests studies which </w:t>
        </w:r>
      </w:ins>
      <w:ins w:id="95" w:author="fsingletonthorn" w:date="2019-06-04T12:01:00Z">
        <w:r w:rsidR="00177952">
          <w:rPr>
            <w:rFonts w:cstheme="minorHAnsi"/>
            <w:sz w:val="24"/>
            <w:szCs w:val="24"/>
          </w:rPr>
          <w:lastRenderedPageBreak/>
          <w:t>do not report statistically significant effects e</w:t>
        </w:r>
      </w:ins>
      <w:ins w:id="96" w:author="fsingletonthorn" w:date="2019-06-04T11:13:00Z">
        <w:r w:rsidR="001806C9">
          <w:rPr>
            <w:rFonts w:cstheme="minorHAnsi"/>
            <w:sz w:val="24"/>
            <w:szCs w:val="24"/>
          </w:rPr>
          <w:t xml:space="preserve">ither remain unpublished or that QRPs </w:t>
        </w:r>
      </w:ins>
      <w:ins w:id="97" w:author="fsingletonthorn" w:date="2019-06-04T11:52:00Z">
        <w:r w:rsidR="00855929">
          <w:rPr>
            <w:rFonts w:cstheme="minorHAnsi"/>
            <w:sz w:val="24"/>
            <w:szCs w:val="24"/>
          </w:rPr>
          <w:t>may be</w:t>
        </w:r>
      </w:ins>
      <w:ins w:id="98" w:author="fsingletonthorn" w:date="2019-06-04T11:14:00Z">
        <w:r w:rsidR="001806C9">
          <w:rPr>
            <w:rFonts w:cstheme="minorHAnsi"/>
            <w:sz w:val="24"/>
            <w:szCs w:val="24"/>
          </w:rPr>
          <w:t xml:space="preserve"> used to ensure that large enough effect sizes are obtained </w:t>
        </w:r>
      </w:ins>
      <w:ins w:id="99" w:author="fsingletonthorn" w:date="2019-06-04T11:16:00Z">
        <w:r w:rsidR="001806C9">
          <w:rPr>
            <w:rFonts w:cstheme="minorHAnsi"/>
            <w:sz w:val="24"/>
            <w:szCs w:val="24"/>
          </w:rPr>
          <w:t>to reach statistical significance</w:t>
        </w:r>
      </w:ins>
      <w:ins w:id="100" w:author="fsingletonthorn" w:date="2019-06-04T11:17:00Z">
        <w:r w:rsidR="001806C9">
          <w:rPr>
            <w:rFonts w:cstheme="minorHAnsi"/>
            <w:sz w:val="24"/>
            <w:szCs w:val="24"/>
          </w:rPr>
          <w:t xml:space="preserve"> </w:t>
        </w:r>
      </w:ins>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ins w:id="101" w:author="fsingletonthorn" w:date="2019-06-04T11:16:00Z">
        <w:r w:rsidR="001806C9">
          <w:rPr>
            <w:rFonts w:cstheme="minorHAnsi"/>
            <w:sz w:val="24"/>
            <w:szCs w:val="24"/>
          </w:rPr>
          <w:t>.</w:t>
        </w:r>
      </w:ins>
      <w:del w:id="102" w:author="fsingletonthorn" w:date="2019-06-04T10:27:00Z">
        <w:r w:rsidRPr="003379FD" w:rsidDel="00481F82">
          <w:rPr>
            <w:rFonts w:cstheme="minorHAnsi"/>
            <w:sz w:val="24"/>
            <w:szCs w:val="24"/>
          </w:rPr>
          <w:delText>The current paper provides an estimate of the cumulative effect of publication bias and QRPs on published effect sizes</w:delText>
        </w:r>
      </w:del>
      <w:del w:id="103" w:author="fsingletonthorn" w:date="2019-06-04T09:21:00Z">
        <w:r w:rsidRPr="003379FD" w:rsidDel="00D606A7">
          <w:rPr>
            <w:rFonts w:cstheme="minorHAnsi"/>
            <w:sz w:val="24"/>
            <w:szCs w:val="24"/>
          </w:rPr>
          <w:delText>, an</w:delText>
        </w:r>
      </w:del>
      <w:del w:id="104" w:author="fsingletonthorn" w:date="2019-06-04T09:29:00Z">
        <w:r w:rsidRPr="003379FD" w:rsidDel="000A1F0C">
          <w:rPr>
            <w:rFonts w:cstheme="minorHAnsi"/>
            <w:sz w:val="24"/>
            <w:szCs w:val="24"/>
          </w:rPr>
          <w:delText xml:space="preserve"> </w:delText>
        </w:r>
      </w:del>
      <w:del w:id="105" w:author="fsingletonthorn" w:date="2019-06-04T09:56:00Z">
        <w:r w:rsidRPr="003379FD" w:rsidDel="009D6635">
          <w:rPr>
            <w:rFonts w:cstheme="minorHAnsi"/>
            <w:sz w:val="24"/>
            <w:szCs w:val="24"/>
          </w:rPr>
          <w:delText>essential piece of information for researchers to accurately reading and interpreting the scientific literature.</w:delText>
        </w:r>
      </w:del>
    </w:p>
    <w:p w14:paraId="65BFDC31" w14:textId="363B86DF" w:rsidR="004D6813" w:rsidDel="006E30A1" w:rsidRDefault="004D6813" w:rsidP="005050C6">
      <w:pPr>
        <w:spacing w:line="360" w:lineRule="auto"/>
        <w:ind w:firstLine="720"/>
        <w:rPr>
          <w:del w:id="106" w:author="fsingletonthorn" w:date="2019-06-04T11:04:00Z"/>
          <w:rFonts w:cstheme="minorHAnsi"/>
          <w:sz w:val="24"/>
          <w:szCs w:val="24"/>
        </w:rPr>
      </w:pPr>
      <w:bookmarkStart w:id="107" w:name="_Hlk529545420"/>
      <w:r w:rsidRPr="003379FD">
        <w:rPr>
          <w:rFonts w:cstheme="minorHAnsi"/>
          <w:sz w:val="24"/>
          <w:szCs w:val="24"/>
        </w:rPr>
        <w:t xml:space="preserve">We have identified only </w:t>
      </w:r>
      <w:ins w:id="108" w:author="fsingletonthorn" w:date="2019-06-04T10:32:00Z">
        <w:r w:rsidR="00481F82">
          <w:rPr>
            <w:rFonts w:cstheme="minorHAnsi"/>
            <w:sz w:val="24"/>
            <w:szCs w:val="24"/>
          </w:rPr>
          <w:t>two</w:t>
        </w:r>
      </w:ins>
      <w:del w:id="109" w:author="fsingletonthorn" w:date="2019-06-04T10:32:00Z">
        <w:r w:rsidRPr="003379FD" w:rsidDel="00481F82">
          <w:rPr>
            <w:rFonts w:cstheme="minorHAnsi"/>
            <w:sz w:val="24"/>
            <w:szCs w:val="24"/>
          </w:rPr>
          <w:delText>a</w:delText>
        </w:r>
      </w:del>
      <w:r w:rsidRPr="003379FD">
        <w:rPr>
          <w:rFonts w:cstheme="minorHAnsi"/>
          <w:sz w:val="24"/>
          <w:szCs w:val="24"/>
        </w:rPr>
        <w:t xml:space="preserve"> </w:t>
      </w:r>
      <w:del w:id="110" w:author="fsingletonthorn" w:date="2019-06-04T10:32:00Z">
        <w:r w:rsidRPr="003379FD" w:rsidDel="00481F82">
          <w:rPr>
            <w:rFonts w:cstheme="minorHAnsi"/>
            <w:sz w:val="24"/>
            <w:szCs w:val="24"/>
          </w:rPr>
          <w:delText xml:space="preserve">single </w:delText>
        </w:r>
      </w:del>
      <w:r w:rsidRPr="003379FD">
        <w:rPr>
          <w:rFonts w:cstheme="minorHAnsi"/>
          <w:sz w:val="24"/>
          <w:szCs w:val="24"/>
        </w:rPr>
        <w:t xml:space="preserve">previous </w:t>
      </w:r>
      <w:del w:id="111" w:author="fsingletonthorn" w:date="2019-06-04T10:32:00Z">
        <w:r w:rsidRPr="003379FD" w:rsidDel="00481F82">
          <w:rPr>
            <w:rFonts w:cstheme="minorHAnsi"/>
            <w:sz w:val="24"/>
            <w:szCs w:val="24"/>
          </w:rPr>
          <w:delText xml:space="preserve">study </w:delText>
        </w:r>
      </w:del>
      <w:ins w:id="112" w:author="fsingletonthorn" w:date="2019-06-04T10:32:00Z">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ins>
      <w:r w:rsidRPr="003379FD">
        <w:rPr>
          <w:rFonts w:cstheme="minorHAnsi"/>
          <w:sz w:val="24"/>
          <w:szCs w:val="24"/>
        </w:rPr>
        <w:t>which attempt</w:t>
      </w:r>
      <w:del w:id="113" w:author="fsingletonthorn" w:date="2019-06-04T12:40:00Z">
        <w:r w:rsidRPr="003379FD" w:rsidDel="00BC65DF">
          <w:rPr>
            <w:rFonts w:cstheme="minorHAnsi"/>
            <w:sz w:val="24"/>
            <w:szCs w:val="24"/>
          </w:rPr>
          <w:delText>s</w:delText>
        </w:r>
      </w:del>
      <w:r w:rsidRPr="003379FD">
        <w:rPr>
          <w:rFonts w:cstheme="minorHAnsi"/>
          <w:sz w:val="24"/>
          <w:szCs w:val="24"/>
        </w:rPr>
        <w:t xml:space="preserve"> to empirically estimate the effect of publication </w:t>
      </w:r>
      <w:ins w:id="114" w:author="fsingletonthorn" w:date="2019-06-04T12:40:00Z">
        <w:r w:rsidR="00BC65DF">
          <w:rPr>
            <w:rFonts w:cstheme="minorHAnsi"/>
            <w:sz w:val="24"/>
            <w:szCs w:val="24"/>
          </w:rPr>
          <w:t xml:space="preserve">and reporting bias </w:t>
        </w:r>
      </w:ins>
      <w:r w:rsidRPr="003379FD">
        <w:rPr>
          <w:rFonts w:cstheme="minorHAnsi"/>
          <w:sz w:val="24"/>
          <w:szCs w:val="24"/>
        </w:rPr>
        <w:t xml:space="preserve">on effect sizes in the psychology literature. </w:t>
      </w:r>
      <w:bookmarkEnd w:id="107"/>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Carter, and Doucouliagos (2018)</w:t>
      </w:r>
      <w:r w:rsidRPr="003379FD">
        <w:rPr>
          <w:rFonts w:cstheme="minorHAnsi"/>
          <w:sz w:val="24"/>
          <w:szCs w:val="24"/>
        </w:rPr>
        <w:fldChar w:fldCharType="end"/>
      </w:r>
      <w:r w:rsidRPr="003379FD">
        <w:rPr>
          <w:rFonts w:cstheme="minorHAnsi"/>
          <w:sz w:val="24"/>
          <w:szCs w:val="24"/>
        </w:rPr>
        <w:t xml:space="preserve"> used several meta-analytic bias adjustment methods (specifically using three different estimators; WLS, WAAP-WLS, and PET-PEESE) in a reanalysis of 200 meta-analyses published in Psychological Bulletin. They report finding a median effect size exaggeration of 8 to 15%, with the range depending on the meta-analytic bias reduction method used. As </w:t>
      </w:r>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et al. (2018)</w:t>
      </w:r>
      <w:r w:rsidRPr="003379FD">
        <w:rPr>
          <w:rFonts w:cstheme="minorHAnsi"/>
          <w:sz w:val="24"/>
          <w:szCs w:val="24"/>
        </w:rPr>
        <w:fldChar w:fldCharType="end"/>
      </w:r>
      <w:r w:rsidRPr="003379FD">
        <w:rPr>
          <w:rFonts w:cstheme="minorHAnsi"/>
          <w:sz w:val="24"/>
          <w:szCs w:val="24"/>
        </w:rPr>
        <w:t xml:space="preserve"> points out, this study estimates the effect of publication bias using a likely unrepresentative literature, and it is unclear how much this estimate is likely to generalize outside of the pages of Psychological Bulletin</w:t>
      </w:r>
      <w:r w:rsidRPr="00481F82">
        <w:rPr>
          <w:rFonts w:cstheme="minorHAnsi"/>
          <w:sz w:val="24"/>
          <w:szCs w:val="24"/>
        </w:rPr>
        <w:t xml:space="preserve">. </w:t>
      </w:r>
      <w:bookmarkStart w:id="115" w:name="_Hlk10537349"/>
      <w:ins w:id="116" w:author="fsingletonthorn" w:date="2019-06-04T11:13:00Z">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 xml:space="preserve">show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ins>
      <w:ins w:id="117" w:author="fsingletonthorn" w:date="2019-06-04T11:20:00Z">
        <w:r w:rsidR="005E6ADE">
          <w:rPr>
            <w:rFonts w:cstheme="minorHAnsi"/>
            <w:sz w:val="24"/>
            <w:szCs w:val="24"/>
          </w:rPr>
          <w:t xml:space="preserve">with a </w:t>
        </w:r>
      </w:ins>
      <w:ins w:id="118" w:author="fsingletonthorn" w:date="2019-06-04T11:13:00Z">
        <w:r w:rsidR="001806C9" w:rsidRPr="00CD4BCE">
          <w:rPr>
            <w:rFonts w:cstheme="minorHAnsi"/>
            <w:sz w:val="24"/>
            <w:szCs w:val="24"/>
          </w:rPr>
          <w:t xml:space="preserve">median </w:t>
        </w:r>
      </w:ins>
      <w:ins w:id="119" w:author="fsingletonthorn" w:date="2019-06-04T11:20:00Z">
        <w:r w:rsidR="005E6ADE">
          <w:rPr>
            <w:rFonts w:cstheme="minorHAnsi"/>
            <w:sz w:val="24"/>
            <w:szCs w:val="24"/>
          </w:rPr>
          <w:t>correlation</w:t>
        </w:r>
      </w:ins>
      <w:ins w:id="120" w:author="fsingletonthorn" w:date="2019-06-04T11:13:00Z">
        <w:r w:rsidR="001806C9" w:rsidRPr="00CD4BCE">
          <w:rPr>
            <w:rFonts w:cstheme="minorHAnsi"/>
            <w:sz w:val="24"/>
            <w:szCs w:val="24"/>
          </w:rPr>
          <w:t xml:space="preserve"> </w:t>
        </w:r>
      </w:ins>
      <w:ins w:id="121" w:author="fsingletonthorn" w:date="2019-06-04T11:20:00Z">
        <w:r w:rsidR="005E6ADE">
          <w:rPr>
            <w:rFonts w:cstheme="minorHAnsi"/>
            <w:sz w:val="24"/>
            <w:szCs w:val="24"/>
          </w:rPr>
          <w:t>of</w:t>
        </w:r>
      </w:ins>
      <w:ins w:id="122" w:author="fsingletonthorn" w:date="2019-06-04T11:13:00Z">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ins>
      <w:ins w:id="123" w:author="fsingletonthorn" w:date="2019-06-04T11:20:00Z">
        <w:r w:rsidR="005E6ADE">
          <w:rPr>
            <w:rFonts w:cstheme="minorHAnsi"/>
            <w:sz w:val="24"/>
            <w:szCs w:val="24"/>
          </w:rPr>
          <w:t xml:space="preserve">with a </w:t>
        </w:r>
      </w:ins>
      <w:ins w:id="124" w:author="fsingletonthorn" w:date="2019-06-04T11:13:00Z">
        <w:r w:rsidR="001806C9" w:rsidRPr="00CD4BCE">
          <w:rPr>
            <w:rFonts w:cstheme="minorHAnsi"/>
            <w:sz w:val="24"/>
            <w:szCs w:val="24"/>
          </w:rPr>
          <w:t xml:space="preserve">median </w:t>
        </w:r>
      </w:ins>
      <w:ins w:id="125" w:author="fsingletonthorn" w:date="2019-06-04T11:20:00Z">
        <w:r w:rsidR="005E6ADE">
          <w:rPr>
            <w:rFonts w:cstheme="minorHAnsi"/>
            <w:sz w:val="24"/>
            <w:szCs w:val="24"/>
          </w:rPr>
          <w:t>correlation of</w:t>
        </w:r>
      </w:ins>
      <w:ins w:id="126" w:author="fsingletonthorn" w:date="2019-06-04T11:13:00Z">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ins>
      <w:ins w:id="127" w:author="fsingletonthorn" w:date="2019-06-04T11:24:00Z">
        <w:r w:rsidR="00253305">
          <w:rPr>
            <w:rFonts w:cstheme="minorHAnsi"/>
            <w:sz w:val="24"/>
            <w:szCs w:val="24"/>
          </w:rPr>
          <w:t>non-preregistered studies</w:t>
        </w:r>
      </w:ins>
      <w:ins w:id="128" w:author="fsingletonthorn" w:date="2019-06-04T11:13:00Z">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 </w:t>
        </w:r>
      </w:ins>
      <w:ins w:id="129" w:author="fsingletonthorn" w:date="2019-06-04T11:23:00Z">
        <w:r w:rsidR="006430B5">
          <w:rPr>
            <w:rFonts w:cstheme="minorHAnsi"/>
            <w:sz w:val="24"/>
            <w:szCs w:val="24"/>
          </w:rPr>
          <w:t xml:space="preserve">also </w:t>
        </w:r>
      </w:ins>
      <w:ins w:id="130" w:author="fsingletonthorn" w:date="2019-06-04T11:13:00Z">
        <w:r w:rsidR="001806C9">
          <w:rPr>
            <w:rFonts w:cstheme="minorHAnsi"/>
            <w:sz w:val="24"/>
            <w:szCs w:val="24"/>
          </w:rPr>
          <w:t xml:space="preserve">possible that this decrease is caused by </w:t>
        </w:r>
      </w:ins>
      <w:ins w:id="131" w:author="fsingletonthorn" w:date="2019-06-04T11:19:00Z">
        <w:r w:rsidR="001806C9">
          <w:rPr>
            <w:rFonts w:cstheme="minorHAnsi"/>
            <w:sz w:val="24"/>
            <w:szCs w:val="24"/>
          </w:rPr>
          <w:t xml:space="preserve">systematic </w:t>
        </w:r>
      </w:ins>
      <w:ins w:id="132" w:author="fsingletonthorn" w:date="2019-06-04T11:13:00Z">
        <w:r w:rsidR="001806C9">
          <w:rPr>
            <w:rFonts w:cstheme="minorHAnsi"/>
            <w:sz w:val="24"/>
            <w:szCs w:val="24"/>
          </w:rPr>
          <w:t>difference</w:t>
        </w:r>
      </w:ins>
      <w:ins w:id="133" w:author="fsingletonthorn" w:date="2019-06-04T11:19:00Z">
        <w:r w:rsidR="00732267">
          <w:rPr>
            <w:rFonts w:cstheme="minorHAnsi"/>
            <w:sz w:val="24"/>
            <w:szCs w:val="24"/>
          </w:rPr>
          <w:t xml:space="preserve"> between</w:t>
        </w:r>
      </w:ins>
      <w:ins w:id="134" w:author="fsingletonthorn" w:date="2019-06-04T11:13:00Z">
        <w:r w:rsidR="001806C9">
          <w:rPr>
            <w:rFonts w:cstheme="minorHAnsi"/>
            <w:sz w:val="24"/>
            <w:szCs w:val="24"/>
          </w:rPr>
          <w:t xml:space="preserve"> preregistered </w:t>
        </w:r>
      </w:ins>
      <w:ins w:id="135" w:author="fsingletonthorn" w:date="2019-06-04T11:19:00Z">
        <w:r w:rsidR="00732267">
          <w:rPr>
            <w:rFonts w:cstheme="minorHAnsi"/>
            <w:sz w:val="24"/>
            <w:szCs w:val="24"/>
          </w:rPr>
          <w:t xml:space="preserve">and non-preregistered studies </w:t>
        </w:r>
      </w:ins>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ins w:id="136" w:author="fsingletonthorn" w:date="2019-06-04T11:13:00Z">
        <w:r w:rsidR="001806C9">
          <w:rPr>
            <w:rFonts w:cstheme="minorHAnsi"/>
            <w:sz w:val="24"/>
            <w:szCs w:val="24"/>
          </w:rPr>
          <w:t>.</w:t>
        </w:r>
      </w:ins>
      <w:bookmarkEnd w:id="115"/>
    </w:p>
    <w:p w14:paraId="6ADFB40E" w14:textId="77777777" w:rsidR="006E30A1" w:rsidRPr="003379FD" w:rsidRDefault="006E30A1">
      <w:pPr>
        <w:spacing w:line="360" w:lineRule="auto"/>
        <w:ind w:firstLine="720"/>
        <w:rPr>
          <w:ins w:id="137" w:author="fsingletonthorn" w:date="2019-06-04T11:06:00Z"/>
          <w:rFonts w:cstheme="minorHAnsi"/>
          <w:sz w:val="24"/>
          <w:szCs w:val="24"/>
        </w:rPr>
      </w:pPr>
    </w:p>
    <w:p w14:paraId="6AAA3165" w14:textId="77777777" w:rsidR="000E74FF" w:rsidRDefault="004D6813" w:rsidP="000E74FF">
      <w:pPr>
        <w:spacing w:line="360" w:lineRule="auto"/>
        <w:ind w:firstLine="720"/>
        <w:rPr>
          <w:ins w:id="138" w:author="fsingletonthorn" w:date="2019-06-15T09:57:00Z"/>
          <w:rFonts w:cstheme="minorHAnsi"/>
          <w:sz w:val="24"/>
          <w:szCs w:val="24"/>
        </w:rPr>
      </w:pPr>
      <w:r w:rsidRPr="003379FD">
        <w:rPr>
          <w:rFonts w:cstheme="minorHAnsi"/>
          <w:sz w:val="24"/>
          <w:szCs w:val="24"/>
        </w:rPr>
        <w:t xml:space="preserve">In order to estimate </w:t>
      </w:r>
      <w:del w:id="139" w:author="fsingletonthorn" w:date="2019-06-04T09:44:00Z">
        <w:r w:rsidRPr="003379FD" w:rsidDel="00FC1B23">
          <w:rPr>
            <w:rFonts w:cstheme="minorHAnsi"/>
            <w:sz w:val="24"/>
            <w:szCs w:val="24"/>
          </w:rPr>
          <w:delText>the effect of publication and reporting bias on effect sizes</w:delText>
        </w:r>
      </w:del>
      <w:ins w:id="140" w:author="fsingletonthorn" w:date="2019-06-04T09:44:00Z">
        <w:r w:rsidR="00FC1B23">
          <w:rPr>
            <w:rFonts w:cstheme="minorHAnsi"/>
            <w:sz w:val="24"/>
            <w:szCs w:val="24"/>
          </w:rPr>
          <w:t>the decrease in effect sizes between original and replication studies</w:t>
        </w:r>
      </w:ins>
      <w:del w:id="141" w:author="fsingletonthorn" w:date="2019-06-04T09:44:00Z">
        <w:r w:rsidRPr="003379FD" w:rsidDel="00FF632C">
          <w:rPr>
            <w:rFonts w:cstheme="minorHAnsi"/>
            <w:sz w:val="24"/>
            <w:szCs w:val="24"/>
          </w:rPr>
          <w:delText xml:space="preserve"> published in the behavioural sciences literature</w:delText>
        </w:r>
      </w:del>
      <w:r w:rsidRPr="003379FD">
        <w:rPr>
          <w:rFonts w:cstheme="minorHAnsi"/>
          <w:sz w:val="24"/>
          <w:szCs w:val="24"/>
        </w:rPr>
        <w:t>,</w:t>
      </w:r>
      <w:ins w:id="142" w:author="fsingletonthorn" w:date="2019-06-04T09:44:00Z">
        <w:r w:rsidR="00FC1B23">
          <w:rPr>
            <w:rFonts w:cstheme="minorHAnsi"/>
            <w:sz w:val="24"/>
            <w:szCs w:val="24"/>
          </w:rPr>
          <w:t xml:space="preserve"> </w:t>
        </w:r>
      </w:ins>
      <w:del w:id="143" w:author="fsingletonthorn" w:date="2019-06-04T09:44:00Z">
        <w:r w:rsidRPr="003379FD" w:rsidDel="00FC1B23">
          <w:rPr>
            <w:rFonts w:cstheme="minorHAnsi"/>
            <w:sz w:val="24"/>
            <w:szCs w:val="24"/>
          </w:rPr>
          <w:delText xml:space="preserve"> </w:delText>
        </w:r>
      </w:del>
      <w:r w:rsidRPr="003379FD">
        <w:rPr>
          <w:rFonts w:cstheme="minorHAnsi"/>
          <w:sz w:val="24"/>
          <w:szCs w:val="24"/>
        </w:rPr>
        <w:t>the current study presents an exploratory analysis of recent replication projects using four analytic approaches. The first analysis uses a multilevel meta-analytic framework to estimate the expected effect size change between original and replication studies. As this database is likely to include effects which are true null effects (or effects which are so close to true null effects as to be practically dismissible), analyses 2 to 4 estimate the degree to which effect sizes reported in the literature are exaggerated assuming that the effect under study is non-null, arguably of more use for people attempting to plan studies based on the published literature.</w:t>
      </w:r>
      <w:r w:rsidR="005050C6" w:rsidRPr="003379FD">
        <w:rPr>
          <w:rFonts w:cstheme="minorHAnsi"/>
          <w:sz w:val="24"/>
          <w:szCs w:val="24"/>
        </w:rPr>
        <w:t xml:space="preserve"> To estimate this quantity, we use simple data exclusions (analysis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ins w:id="144" w:author="fsingletonthorn" w:date="2019-06-15T09:55:00Z">
        <w:r w:rsidR="000E74FF">
          <w:rPr>
            <w:rFonts w:cstheme="minorHAnsi"/>
            <w:sz w:val="24"/>
            <w:szCs w:val="24"/>
          </w:rPr>
          <w:t xml:space="preserve"> </w:t>
        </w:r>
      </w:ins>
    </w:p>
    <w:p w14:paraId="147DAA2C" w14:textId="77777777" w:rsidR="000E74FF" w:rsidRDefault="000E74FF" w:rsidP="000E74FF">
      <w:pPr>
        <w:spacing w:line="360" w:lineRule="auto"/>
        <w:ind w:firstLine="720"/>
        <w:rPr>
          <w:ins w:id="145" w:author="fsingletonthorn" w:date="2019-06-15T09:57:00Z"/>
          <w:rFonts w:cstheme="minorHAnsi"/>
          <w:sz w:val="24"/>
          <w:szCs w:val="24"/>
        </w:rPr>
      </w:pPr>
    </w:p>
    <w:p w14:paraId="44993445" w14:textId="74D5C5F1" w:rsidR="0086334F" w:rsidRPr="000821FB" w:rsidRDefault="0086334F">
      <w:pPr>
        <w:spacing w:line="360" w:lineRule="auto"/>
        <w:ind w:firstLine="720"/>
        <w:rPr>
          <w:ins w:id="146" w:author="fsingletonthorn" w:date="2019-06-15T11:05:00Z"/>
          <w:rFonts w:cstheme="minorHAnsi"/>
          <w:sz w:val="24"/>
          <w:szCs w:val="24"/>
          <w:rPrChange w:id="147" w:author="fsingletonthorn" w:date="2019-06-17T13:15:00Z">
            <w:rPr>
              <w:ins w:id="148" w:author="fsingletonthorn" w:date="2019-06-15T11:05:00Z"/>
              <w:rFonts w:cstheme="minorHAnsi"/>
              <w:i/>
              <w:iCs/>
              <w:sz w:val="24"/>
              <w:szCs w:val="24"/>
            </w:rPr>
          </w:rPrChange>
        </w:rPr>
        <w:pPrChange w:id="149" w:author="fsingletonthorn" w:date="2019-06-15T11:05:00Z">
          <w:pPr>
            <w:spacing w:line="360" w:lineRule="auto"/>
            <w:ind w:left="720" w:firstLine="720"/>
          </w:pPr>
        </w:pPrChange>
      </w:pPr>
      <w:ins w:id="150" w:author="fsingletonthorn" w:date="2019-06-15T11:05:00Z">
        <w:r w:rsidRPr="0086334F">
          <w:rPr>
            <w:rFonts w:cstheme="minorHAnsi"/>
            <w:sz w:val="24"/>
            <w:szCs w:val="24"/>
            <w:rPrChange w:id="151" w:author="fsingletonthorn" w:date="2019-06-15T11:05:00Z">
              <w:rPr>
                <w:rFonts w:cstheme="minorHAnsi"/>
                <w:i/>
                <w:iCs/>
                <w:sz w:val="24"/>
                <w:szCs w:val="24"/>
              </w:rPr>
            </w:rPrChange>
          </w:rPr>
          <w:lastRenderedPageBreak/>
          <w:t xml:space="preserve">In reading the paper, it is important to note that these replication projects have not replicated a random selection of effects from the literature. As such this analysis does not allow us to make simple inferences about what would be seen in a future replication study (i.e., predicting the effect size decrease between a randomly selected psychology research article and its replication). Instead, this analysis should be read as producing estimates of the differences we would </w:t>
        </w:r>
        <w:r w:rsidRPr="000821FB">
          <w:rPr>
            <w:rFonts w:cstheme="minorHAnsi"/>
            <w:sz w:val="24"/>
            <w:szCs w:val="24"/>
            <w:rPrChange w:id="152" w:author="fsingletonthorn" w:date="2019-06-17T13:15:00Z">
              <w:rPr>
                <w:rFonts w:cstheme="minorHAnsi"/>
                <w:i/>
                <w:iCs/>
                <w:sz w:val="24"/>
                <w:szCs w:val="24"/>
              </w:rPr>
            </w:rPrChange>
          </w:rPr>
          <w:t xml:space="preserve">expect to see in future large-scale replication projects, under the </w:t>
        </w:r>
      </w:ins>
      <w:ins w:id="153" w:author="fsingletonthorn" w:date="2019-06-15T11:06:00Z">
        <w:r w:rsidR="004479E5" w:rsidRPr="000821FB">
          <w:rPr>
            <w:rFonts w:cstheme="minorHAnsi"/>
            <w:sz w:val="24"/>
            <w:szCs w:val="24"/>
          </w:rPr>
          <w:t>assumption</w:t>
        </w:r>
      </w:ins>
      <w:ins w:id="154" w:author="fsingletonthorn" w:date="2019-06-15T11:05:00Z">
        <w:r w:rsidRPr="000821FB">
          <w:rPr>
            <w:rFonts w:cstheme="minorHAnsi"/>
            <w:sz w:val="24"/>
            <w:szCs w:val="24"/>
            <w:rPrChange w:id="155" w:author="fsingletonthorn" w:date="2019-06-17T13:15:00Z">
              <w:rPr>
                <w:rFonts w:cstheme="minorHAnsi"/>
                <w:i/>
                <w:iCs/>
                <w:sz w:val="24"/>
                <w:szCs w:val="24"/>
              </w:rPr>
            </w:rPrChange>
          </w:rPr>
          <w:t xml:space="preserve"> that the included replication projects are a random sample of hypothetical replication projects. </w:t>
        </w:r>
      </w:ins>
    </w:p>
    <w:p w14:paraId="0C6F3911" w14:textId="748244E0" w:rsidR="004D6813" w:rsidRPr="000821FB" w:rsidDel="0086334F" w:rsidRDefault="004D6813">
      <w:pPr>
        <w:spacing w:line="360" w:lineRule="auto"/>
        <w:ind w:firstLine="720"/>
        <w:rPr>
          <w:del w:id="156" w:author="fsingletonthorn" w:date="2019-06-15T11:05:00Z"/>
          <w:rFonts w:cstheme="minorHAnsi"/>
          <w:sz w:val="24"/>
          <w:szCs w:val="24"/>
        </w:rPr>
      </w:pPr>
    </w:p>
    <w:p w14:paraId="62902ED2" w14:textId="77777777" w:rsidR="000810F8" w:rsidRPr="000821FB" w:rsidRDefault="000810F8" w:rsidP="000810F8">
      <w:pPr>
        <w:pStyle w:val="Heading2"/>
        <w:rPr>
          <w:rFonts w:asciiTheme="minorHAnsi" w:hAnsiTheme="minorHAnsi" w:cstheme="minorHAnsi"/>
        </w:rPr>
      </w:pPr>
      <w:r w:rsidRPr="000821FB">
        <w:rPr>
          <w:rFonts w:asciiTheme="minorHAnsi" w:hAnsiTheme="minorHAnsi" w:cstheme="minorHAnsi"/>
        </w:rPr>
        <w:t>Methods</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37ED8102" w:rsidR="006B29B4" w:rsidRPr="006B29B4" w:rsidRDefault="006B29B4">
      <w:pPr>
        <w:pStyle w:val="BodyText"/>
        <w:rPr>
          <w:ins w:id="157" w:author="fsingletonthorn" w:date="2019-06-17T13:14:00Z"/>
          <w:lang w:val="en-US"/>
        </w:rPr>
        <w:pPrChange w:id="158" w:author="fsingletonthorn" w:date="2019-06-17T13:15:00Z">
          <w:pPr>
            <w:spacing w:before="180" w:after="180" w:line="240" w:lineRule="auto"/>
          </w:pPr>
        </w:pPrChange>
      </w:pPr>
      <w:ins w:id="159" w:author="fsingletonthorn" w:date="2019-06-17T13:14:00Z">
        <w:r w:rsidRPr="000821FB">
          <w:rPr>
            <w:lang w:val="en-US"/>
            <w:rPrChange w:id="160" w:author="fsingletonthorn" w:date="2019-06-17T13:15:00Z">
              <w:rPr>
                <w:lang w:val="en-US"/>
              </w:rPr>
            </w:rPrChange>
          </w:rPr>
          <w:t>All eight published or in press large scale replication projects performed within in the behavioral science research literature were included in the current research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labs 1 and 3 </w:t>
        </w:r>
      </w:ins>
      <w:r w:rsidR="000821FB">
        <w:rPr>
          <w:lang w:val="en-US"/>
        </w:rPr>
        <w:fldChar w:fldCharType="begin">
          <w:fldData xml:space="preserve">PEVuZE5vdGU+PENpdGU+PEF1dGhvcj5LbGVpbjwvQXV0aG9yPjxZZWFyPjIwMTQ8L1llYXI+PFJl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</w:fldData>
        </w:fldChar>
      </w:r>
      <w:r w:rsidR="000821FB">
        <w:rPr>
          <w:lang w:val="en-US"/>
        </w:rPr>
        <w:instrText xml:space="preserve"> ADDIN EN.CITE </w:instrText>
      </w:r>
      <w:r w:rsidR="000821FB">
        <w:rPr>
          <w:lang w:val="en-US"/>
        </w:rPr>
        <w:fldChar w:fldCharType="begin">
          <w:fldData xml:space="preserve">PEVuZE5vdGU+PENpdGU+PEF1dGhvcj5LbGVpbjwvQXV0aG9yPjxZZWFyPjIwMTQ8L1llYXI+PFJl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(Ebersole et al., 2016; Klein et al., 2014)</w:t>
      </w:r>
      <w:r w:rsidR="000821FB">
        <w:rPr>
          <w:lang w:val="en-US"/>
        </w:rPr>
        <w:fldChar w:fldCharType="end"/>
      </w:r>
      <w:ins w:id="161" w:author="fsingletonthorn" w:date="2019-06-17T13:14:00Z">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ins>
    </w:p>
    <w:p w14:paraId="17A36E2F" w14:textId="71958458" w:rsidR="006B29B4" w:rsidRPr="000821FB" w:rsidRDefault="006B29B4">
      <w:pPr>
        <w:pStyle w:val="BodyText"/>
        <w:rPr>
          <w:ins w:id="162" w:author="fsingletonthorn" w:date="2019-06-17T13:14:00Z"/>
          <w:lang w:val="en-US"/>
          <w:rPrChange w:id="163" w:author="fsingletonthorn" w:date="2019-06-17T13:15:00Z">
            <w:rPr>
              <w:ins w:id="164" w:author="fsingletonthorn" w:date="2019-06-17T13:14:00Z"/>
              <w:lang w:val="en-US"/>
            </w:rPr>
          </w:rPrChange>
        </w:rPr>
        <w:pPrChange w:id="165" w:author="fsingletonthorn" w:date="2019-06-17T13:15:00Z">
          <w:pPr>
            <w:spacing w:before="180" w:after="180" w:line="240" w:lineRule="auto"/>
          </w:pPr>
        </w:pPrChange>
      </w:pPr>
      <w:ins w:id="166" w:author="fsingletonthorn" w:date="2019-06-17T13:14:00Z">
        <w:r w:rsidRPr="006B29B4">
          <w:rPr>
            <w:lang w:val="en-US"/>
          </w:rPr>
          <w:t xml:space="preserve">For analysis, the original and replication effect sizes were transformed to Fisher z Transformed correlation coefficients following the methods used in Open Science Collaboration (2015), see supplementary materials 5 for details regarding these conversions.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top level result was used (i.e., the results of the analysis which </w:t>
        </w:r>
      </w:ins>
      <w:ins w:id="167" w:author="fsingletonthorn" w:date="2019-06-17T13:15:00Z">
        <w:r w:rsidRPr="006B29B4">
          <w:rPr>
            <w:lang w:val="en-US"/>
          </w:rPr>
          <w:t>collapsed</w:t>
        </w:r>
      </w:ins>
      <w:ins w:id="168" w:author="fsingletonthorn" w:date="2019-06-17T13:14:00Z">
        <w:r w:rsidRPr="006B29B4">
          <w:rPr>
            <w:lang w:val="en-US"/>
          </w:rPr>
          <w:t xml:space="preserve"> the data across the multiple labs). See </w:t>
        </w:r>
        <w:r w:rsidRPr="006B29B4">
          <w:rPr>
            <w:lang w:val="en-US"/>
          </w:rPr>
          <w:lastRenderedPageBreak/>
          <w:t xml:space="preserve">supplementary materials 1 for a comprehensive account of exclusions and study specific extraction details for each replication project. See Table 1 for the number of valid studies extracted from each project. See Table 1 for the number of valid studies extracted from each project. An original and replication effect size that could be converted to a Fisher z score </w:t>
        </w:r>
        <w:r w:rsidRPr="000821FB">
          <w:rPr>
            <w:lang w:val="en-US"/>
            <w:rPrChange w:id="169" w:author="fsingletonthorn" w:date="2019-06-17T13:15:00Z">
              <w:rPr>
                <w:lang w:val="en-US"/>
              </w:rPr>
            </w:rPrChange>
          </w:rPr>
          <w:t>along with sample sizes for original and replication studies was extracted for a total of 306 pairs of studies, excluding a total of 41 study pairs.</w:t>
        </w:r>
      </w:ins>
    </w:p>
    <w:p w14:paraId="38394C5D" w14:textId="79B11AD9" w:rsidR="000810F8" w:rsidRPr="000821FB" w:rsidDel="006B29B4" w:rsidRDefault="000810F8" w:rsidP="000810F8">
      <w:pPr>
        <w:pStyle w:val="FirstParagraph"/>
        <w:rPr>
          <w:del w:id="170" w:author="fsingletonthorn" w:date="2019-06-17T13:14:00Z"/>
          <w:rFonts w:asciiTheme="minorHAnsi" w:hAnsiTheme="minorHAnsi" w:cstheme="minorHAnsi"/>
        </w:rPr>
      </w:pPr>
      <w:del w:id="171" w:author="fsingletonthorn" w:date="2019-06-17T13:14:00Z">
        <w:r w:rsidRPr="000821FB" w:rsidDel="006B29B4">
          <w:rPr>
            <w:rFonts w:cstheme="minorHAnsi"/>
          </w:rPr>
          <w:delText>All eight published or in press large scale replication projects performed within in the behavioral science research literature were included in the current research (see Table 1 for a list of the included studies). The original source of each replicated effect, reported test statistics, effect sizes, sample sizes, standard errors and p-values were extracted for each original and replication study. Several of the large scale replication projects did not present the original test statistics and p values</w:delText>
        </w:r>
      </w:del>
      <w:del w:id="172" w:author="fsingletonthorn" w:date="2019-06-04T09:45:00Z">
        <w:r w:rsidRPr="000821FB" w:rsidDel="00FC1B23">
          <w:rPr>
            <w:rFonts w:cstheme="minorHAnsi"/>
          </w:rPr>
          <w:delText xml:space="preserve"> (</w:delText>
        </w:r>
      </w:del>
      <w:del w:id="173" w:author="fsingletonthorn" w:date="2019-06-17T13:14:00Z">
        <w:r w:rsidRPr="000821FB" w:rsidDel="006B29B4">
          <w:rPr>
            <w:rFonts w:cstheme="minorHAnsi"/>
          </w:rPr>
          <w:delText xml:space="preserve">e.g., Many labs 1 and 3 </w:delText>
        </w:r>
        <w:r w:rsidR="00823236" w:rsidRPr="000821FB" w:rsidDel="006B29B4">
          <w:rPr>
            <w:rFonts w:cstheme="minorHAnsi"/>
            <w:rPrChange w:id="174" w:author="fsingletonthorn" w:date="2019-06-17T13:15:00Z">
              <w:rPr>
                <w:rFonts w:cstheme="minorHAnsi"/>
              </w:rPr>
            </w:rPrChange>
          </w:rPr>
          <w:fldChar w:fldCharType="begin">
            <w:fldData xml:space="preserve">PEVuZE5vdGU+PENpdGU+PEF1dGhvcj5LbGVpbjwvQXV0aG9yPjxZZWFyPjIwMTQ8L1llYXI+PFJl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</w:fldData>
          </w:fldChar>
        </w:r>
        <w:r w:rsidR="00823236" w:rsidRPr="000821FB" w:rsidDel="006B29B4">
          <w:rPr>
            <w:rFonts w:cstheme="minorHAnsi"/>
          </w:rPr>
          <w:delInstrText xml:space="preserve"> ADDIN EN.CITE </w:delInstrText>
        </w:r>
        <w:r w:rsidR="00823236" w:rsidRPr="000821FB" w:rsidDel="006B29B4">
          <w:rPr>
            <w:rFonts w:cstheme="minorHAnsi"/>
            <w:rPrChange w:id="175" w:author="fsingletonthorn" w:date="2019-06-17T13:15:00Z">
              <w:rPr>
                <w:rFonts w:cstheme="minorHAnsi"/>
              </w:rPr>
            </w:rPrChange>
          </w:rPr>
          <w:fldChar w:fldCharType="begin">
            <w:fldData xml:space="preserve">PEVuZE5vdGU+PENpdGU+PEF1dGhvcj5LbGVpbjwvQXV0aG9yPjxZZWFyPjIwMTQ8L1llYXI+PFJl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</w:fldData>
          </w:fldChar>
        </w:r>
        <w:r w:rsidR="00823236" w:rsidRPr="000821FB" w:rsidDel="006B29B4">
          <w:rPr>
            <w:rFonts w:cstheme="minorHAnsi"/>
          </w:rPr>
          <w:delInstrText xml:space="preserve"> ADDIN EN.CITE.DATA </w:delInstrText>
        </w:r>
        <w:r w:rsidR="00823236" w:rsidRPr="000821FB" w:rsidDel="006B29B4">
          <w:rPr>
            <w:rFonts w:cstheme="minorHAnsi"/>
            <w:rPrChange w:id="176" w:author="fsingletonthorn" w:date="2019-06-17T13:15:00Z">
              <w:rPr>
                <w:rFonts w:cstheme="minorHAnsi"/>
              </w:rPr>
            </w:rPrChange>
          </w:rPr>
        </w:r>
        <w:r w:rsidR="00823236" w:rsidRPr="000821FB" w:rsidDel="006B29B4">
          <w:rPr>
            <w:rFonts w:cstheme="minorHAnsi"/>
            <w:rPrChange w:id="177" w:author="fsingletonthorn" w:date="2019-06-17T13:15:00Z">
              <w:rPr>
                <w:rFonts w:cstheme="minorHAnsi"/>
              </w:rPr>
            </w:rPrChange>
          </w:rPr>
          <w:fldChar w:fldCharType="end"/>
        </w:r>
        <w:r w:rsidR="00823236" w:rsidRPr="000821FB" w:rsidDel="006B29B4">
          <w:rPr>
            <w:rFonts w:cstheme="minorHAnsi"/>
            <w:rPrChange w:id="178" w:author="fsingletonthorn" w:date="2019-06-17T13:15:00Z">
              <w:rPr>
                <w:rFonts w:cstheme="minorHAnsi"/>
              </w:rPr>
            </w:rPrChange>
          </w:rPr>
        </w:r>
        <w:r w:rsidR="00823236" w:rsidRPr="000821FB" w:rsidDel="006B29B4">
          <w:rPr>
            <w:rFonts w:cstheme="minorHAnsi"/>
            <w:rPrChange w:id="179" w:author="fsingletonthorn" w:date="2019-06-17T13:15:00Z">
              <w:rPr>
                <w:rFonts w:cstheme="minorHAnsi"/>
              </w:rPr>
            </w:rPrChange>
          </w:rPr>
          <w:fldChar w:fldCharType="separate"/>
        </w:r>
        <w:r w:rsidR="00823236" w:rsidRPr="000821FB" w:rsidDel="006B29B4">
          <w:rPr>
            <w:rFonts w:cstheme="minorHAnsi"/>
            <w:noProof/>
          </w:rPr>
          <w:delText>(Ebersole et al., 2016; R. Klein et al., 2014)</w:delText>
        </w:r>
        <w:r w:rsidR="00823236" w:rsidRPr="000821FB" w:rsidDel="006B29B4">
          <w:rPr>
            <w:rFonts w:cstheme="minorHAnsi"/>
            <w:rPrChange w:id="180" w:author="fsingletonthorn" w:date="2019-06-17T13:15:00Z">
              <w:rPr>
                <w:rFonts w:cstheme="minorHAnsi"/>
              </w:rPr>
            </w:rPrChange>
          </w:rPr>
          <w:fldChar w:fldCharType="end"/>
        </w:r>
        <w:r w:rsidRPr="000821FB" w:rsidDel="006B29B4">
          <w:rPr>
            <w:rFonts w:cstheme="minorHAnsi"/>
          </w:rPr>
          <w:delText>. In these cases, these values were manually extracted from the original articles. When sample sizes for original studies were not reported in the data provided by each replication project they were manually extracted from original articles where possible.</w:delText>
        </w:r>
      </w:del>
    </w:p>
    <w:p w14:paraId="09336554" w14:textId="41838916" w:rsidR="000810F8" w:rsidRPr="000821FB" w:rsidDel="006B29B4" w:rsidRDefault="000810F8" w:rsidP="000810F8">
      <w:pPr>
        <w:pStyle w:val="BodyText"/>
        <w:rPr>
          <w:del w:id="181" w:author="fsingletonthorn" w:date="2019-06-17T13:14:00Z"/>
          <w:rFonts w:cstheme="minorHAnsi"/>
        </w:rPr>
      </w:pPr>
      <w:del w:id="182" w:author="fsingletonthorn" w:date="2019-06-17T13:14:00Z">
        <w:r w:rsidRPr="000821FB" w:rsidDel="006B29B4">
          <w:rPr>
            <w:rFonts w:cstheme="minorHAnsi"/>
          </w:rPr>
          <w:delText xml:space="preserve">For analysis, the original and replication effect sizes were transformed to Fisher z Transformed correlation coefficients following the methods used in </w:delText>
        </w:r>
        <w:r w:rsidR="00823236" w:rsidRPr="000821FB" w:rsidDel="006B29B4">
          <w:rPr>
            <w:rFonts w:cstheme="minorHAnsi"/>
            <w:rPrChange w:id="183" w:author="fsingletonthorn" w:date="2019-06-17T13:15:00Z">
              <w:rPr>
                <w:rFonts w:cstheme="minorHAnsi"/>
              </w:rPr>
            </w:rPrChange>
          </w:rPr>
          <w:fldChar w:fldCharType="begin"/>
        </w:r>
        <w:r w:rsidR="00227B8C" w:rsidRPr="000821FB" w:rsidDel="006B29B4">
          <w:rPr>
            <w:rFonts w:cstheme="minorHAnsi"/>
          </w:rPr>
          <w:del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delInstrText>
        </w:r>
        <w:r w:rsidR="00823236" w:rsidRPr="000821FB" w:rsidDel="006B29B4">
          <w:rPr>
            <w:rFonts w:cstheme="minorHAnsi"/>
            <w:rPrChange w:id="184" w:author="fsingletonthorn" w:date="2019-06-17T13:15:00Z">
              <w:rPr>
                <w:rFonts w:cstheme="minorHAnsi"/>
              </w:rPr>
            </w:rPrChange>
          </w:rPr>
          <w:fldChar w:fldCharType="separate"/>
        </w:r>
        <w:r w:rsidR="00227B8C" w:rsidRPr="000821FB" w:rsidDel="006B29B4">
          <w:rPr>
            <w:rFonts w:cstheme="minorHAnsi"/>
            <w:noProof/>
          </w:rPr>
          <w:delText>Open Science Collaboration (2015)</w:delText>
        </w:r>
        <w:r w:rsidR="00823236" w:rsidRPr="000821FB" w:rsidDel="006B29B4">
          <w:rPr>
            <w:rFonts w:cstheme="minorHAnsi"/>
            <w:rPrChange w:id="185" w:author="fsingletonthorn" w:date="2019-06-17T13:15:00Z">
              <w:rPr>
                <w:rFonts w:cstheme="minorHAnsi"/>
              </w:rPr>
            </w:rPrChange>
          </w:rPr>
          <w:fldChar w:fldCharType="end"/>
        </w:r>
        <w:r w:rsidRPr="000821FB" w:rsidDel="006B29B4">
          <w:rPr>
            <w:rFonts w:cstheme="minorHAnsi"/>
          </w:rPr>
          <w:delText xml:space="preserve">, see supplementary materials 5 for details regarding these conversions. This conversion used data from the replication project whenever possible (i.e., whenever effect sizes were reported in correlation coefficients in a summary table or in a project’s data this was used and directly converted to Fisher z values). </w:delText>
        </w:r>
      </w:del>
      <w:del w:id="186" w:author="fsingletonthorn" w:date="2019-06-04T09:30:00Z">
        <w:r w:rsidRPr="000821FB" w:rsidDel="000A1F0C">
          <w:rPr>
            <w:rFonts w:cstheme="minorHAnsi"/>
          </w:rPr>
          <w:delText>Cases where</w:delText>
        </w:r>
      </w:del>
      <w:del w:id="187" w:author="fsingletonthorn" w:date="2019-06-17T13:14:00Z">
        <w:r w:rsidRPr="000821FB" w:rsidDel="006B29B4">
          <w:rPr>
            <w:rFonts w:cstheme="minorHAnsi"/>
          </w:rPr>
          <w:delText xml:space="preserve"> the study-level results were not reported </w:delText>
        </w:r>
      </w:del>
      <w:del w:id="188" w:author="fsingletonthorn" w:date="2019-06-04T09:31:00Z">
        <w:r w:rsidRPr="000821FB" w:rsidDel="000A1F0C">
          <w:rPr>
            <w:rFonts w:cstheme="minorHAnsi"/>
          </w:rPr>
          <w:delText xml:space="preserve">in </w:delText>
        </w:r>
      </w:del>
      <w:del w:id="189" w:author="fsingletonthorn" w:date="2019-06-17T13:14:00Z">
        <w:r w:rsidRPr="000821FB" w:rsidDel="006B29B4">
          <w:rPr>
            <w:rFonts w:cstheme="minorHAnsi"/>
          </w:rPr>
          <w:delText>correlation coefficients, Cohen’s d values, as t-tests, or as F statistics</w:delText>
        </w:r>
      </w:del>
      <w:del w:id="190" w:author="fsingletonthorn" w:date="2019-06-04T09:31:00Z">
        <w:r w:rsidRPr="000821FB" w:rsidDel="000A1F0C">
          <w:rPr>
            <w:rFonts w:cstheme="minorHAnsi"/>
          </w:rPr>
          <w:delText xml:space="preserve"> were </w:delText>
        </w:r>
      </w:del>
      <w:del w:id="191" w:author="fsingletonthorn" w:date="2019-06-17T13:14:00Z">
        <w:r w:rsidRPr="000821FB" w:rsidDel="006B29B4">
          <w:rPr>
            <w:rFonts w:cstheme="minorHAnsi"/>
          </w:rPr>
          <w:delText>excluded from analysis (e.g., cases when no effect size was reported in the original study or in the replication project data set). In cases where sample sizes were not reported per group, sample sizes among groups were assumed to be equal in these conversions. See supplementary materials 1 for a comprehensive account of exclusions and study specific extraction details for each replication project. See Table 1 for the number of valid studies extracted from each project. An original and replication effect size that could be converted to a Fisher z score along with sample sizes for original and replication studies was extracted for a total of 306 pairs of studies, excluding a total of 41 study pairs.</w:delText>
        </w:r>
      </w:del>
    </w:p>
    <w:p w14:paraId="13C2FD51" w14:textId="77777777"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Analysis</w:t>
      </w:r>
    </w:p>
    <w:p w14:paraId="4219C869" w14:textId="2BF79756" w:rsidR="00084D43" w:rsidRPr="00084D43" w:rsidRDefault="00084D43">
      <w:pPr>
        <w:pStyle w:val="BodyText"/>
        <w:rPr>
          <w:ins w:id="192" w:author="fsingletonthorn" w:date="2019-06-17T13:14:00Z"/>
          <w:lang w:val="en-US"/>
        </w:rPr>
        <w:pPrChange w:id="193" w:author="fsingletonthorn" w:date="2019-06-17T13:14:00Z">
          <w:pPr>
            <w:spacing w:before="180" w:after="180" w:line="240" w:lineRule="auto"/>
          </w:pPr>
        </w:pPrChange>
      </w:pPr>
      <w:ins w:id="194" w:author="fsingletonthorn" w:date="2019-06-17T13:14:00Z">
        <w:r w:rsidRPr="000821FB">
          <w:rPr>
            <w:lang w:val="en-US"/>
            <w:rPrChange w:id="195" w:author="fsingletonthorn" w:date="2019-06-17T13:15:00Z">
              <w:rPr>
                <w:lang w:val="en-US"/>
              </w:rPr>
            </w:rPrChange>
          </w:rPr>
          <w:t xml:space="preserve">All analyses were performed in R version 3.5.1 </w:t>
        </w:r>
      </w:ins>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ins w:id="196" w:author="fsingletonthorn" w:date="2019-06-17T13:14:00Z">
        <w:r w:rsidRPr="000821FB">
          <w:rPr>
            <w:lang w:val="en-US"/>
            <w:rPrChange w:id="197" w:author="fsingletonthorn" w:date="2019-06-17T13:15:00Z">
              <w:rPr>
                <w:lang w:val="en-US"/>
              </w:rPr>
            </w:rPrChange>
          </w:rPr>
          <w:t xml:space="preserve"> and meta-analyses were performed using the Metafor package version 2.1 </w:t>
        </w:r>
      </w:ins>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ins w:id="198" w:author="fsingletonthorn" w:date="2019-06-17T13:14:00Z">
        <w:r w:rsidRPr="000821FB">
          <w:rPr>
            <w:lang w:val="en-US"/>
            <w:rPrChange w:id="199" w:author="fsingletonthorn" w:date="2019-06-17T13:15:00Z">
              <w:rPr>
                <w:lang w:val="en-US"/>
              </w:rPr>
            </w:rPrChange>
          </w:rPr>
          <w:t xml:space="preserve"> using restricted maximum-likelihood estimation. All analyses and difference scores (i.e., proportion changes and mean differences) were calculated using Fisher Z transformed effect </w:t>
        </w:r>
        <w:r w:rsidRPr="00084D43">
          <w:rPr>
            <w:lang w:val="en-US"/>
          </w:rPr>
          <w:t xml:space="preserve">sizes, and effect sizes are back transformed to correlation coefficients for easy interpretation unless otherwise stated. All analyses were exploratory, and multiple models which were developed are not presented here. See </w:t>
        </w:r>
        <w:r w:rsidRPr="00084D43">
          <w:rPr>
            <w:lang w:val="en-US"/>
          </w:rPr>
          <w:fldChar w:fldCharType="begin"/>
        </w:r>
        <w:r w:rsidRPr="00084D43">
          <w:rPr>
            <w:lang w:val="en-US"/>
          </w:rPr>
          <w:instrText xml:space="preserve"> HYPERLINK "https://github.com/fsingletonthorn/effectSizeAdjustment" </w:instrText>
        </w:r>
        <w:r w:rsidRPr="00084D43">
          <w:rPr>
            <w:lang w:val="en-US"/>
          </w:rPr>
          <w:fldChar w:fldCharType="separate"/>
        </w:r>
        <w:r w:rsidRPr="00084D43">
          <w:rPr>
            <w:color w:val="4F81BD"/>
            <w:u w:val="single"/>
            <w:lang w:val="en-US"/>
          </w:rPr>
          <w:t>https://github.com/fsingletonthorn/effectSizeAdjustment</w:t>
        </w:r>
        <w:r w:rsidRPr="00084D43">
          <w:rPr>
            <w:lang w:val="en-US"/>
          </w:rPr>
          <w:fldChar w:fldCharType="end"/>
        </w:r>
        <w:r w:rsidRPr="00084D43">
          <w:rPr>
            <w:lang w:val="en-US"/>
          </w:rPr>
          <w:t xml:space="preserve"> for a git repository with a record of all interim models and for all model code and data, and see </w:t>
        </w:r>
        <w:r w:rsidRPr="00084D43">
          <w:rPr>
            <w:lang w:val="en-US"/>
          </w:rPr>
          <w:fldChar w:fldCharType="begin"/>
        </w:r>
        <w:r w:rsidRPr="00084D43">
          <w:rPr>
            <w:lang w:val="en-US"/>
          </w:rPr>
          <w:instrText xml:space="preserve"> HYPERLINK "https://osf.io/daj8b" </w:instrText>
        </w:r>
        <w:r w:rsidRPr="00084D43">
          <w:rPr>
            <w:lang w:val="en-US"/>
          </w:rPr>
          <w:fldChar w:fldCharType="separate"/>
        </w:r>
        <w:r w:rsidRPr="00084D43">
          <w:rPr>
            <w:color w:val="4F81BD"/>
            <w:u w:val="single"/>
            <w:lang w:val="en-US"/>
          </w:rPr>
          <w:t>https://osf.io/daj8b</w:t>
        </w:r>
        <w:r w:rsidRPr="00084D43">
          <w:rPr>
            <w:lang w:val="en-US"/>
          </w:rPr>
          <w:fldChar w:fldCharType="end"/>
        </w:r>
        <w:r w:rsidRPr="00084D43">
          <w:rPr>
            <w:lang w:val="en-US"/>
          </w:rPr>
          <w:t xml:space="preserve"> for the preregistration of this project, however all reported analyses should be considered exploratory. All of the data and analysis code used in this study and an </w:t>
        </w:r>
        <w:proofErr w:type="spellStart"/>
        <w:r w:rsidRPr="00084D43">
          <w:rPr>
            <w:lang w:val="en-US"/>
          </w:rPr>
          <w:t>RMarkdown</w:t>
        </w:r>
        <w:proofErr w:type="spellEnd"/>
        <w:r w:rsidRPr="00084D43">
          <w:rPr>
            <w:lang w:val="en-US"/>
          </w:rPr>
          <w:t xml:space="preserve"> document to allow the current document to be easily reproduced are available from </w:t>
        </w:r>
        <w:r w:rsidRPr="00084D43">
          <w:rPr>
            <w:lang w:val="en-US"/>
          </w:rPr>
          <w:fldChar w:fldCharType="begin"/>
        </w:r>
        <w:r w:rsidRPr="00084D43">
          <w:rPr>
            <w:lang w:val="en-US"/>
          </w:rPr>
          <w:instrText xml:space="preserve"> HYPERLINK "https://osf.io/7qvna/" </w:instrText>
        </w:r>
        <w:r w:rsidRPr="00084D43">
          <w:rPr>
            <w:lang w:val="en-US"/>
          </w:rPr>
          <w:fldChar w:fldCharType="separate"/>
        </w:r>
        <w:r w:rsidRPr="00084D43">
          <w:rPr>
            <w:color w:val="4F81BD"/>
            <w:u w:val="single"/>
            <w:lang w:val="en-US"/>
          </w:rPr>
          <w:t>https://osf.io/7qvna/</w:t>
        </w:r>
        <w:r w:rsidRPr="00084D43">
          <w:rPr>
            <w:lang w:val="en-US"/>
          </w:rPr>
          <w:fldChar w:fldCharType="end"/>
        </w:r>
        <w:r w:rsidRPr="00084D43">
          <w:rPr>
            <w:lang w:val="en-US"/>
          </w:rPr>
          <w:t>.</w:t>
        </w:r>
      </w:ins>
    </w:p>
    <w:p w14:paraId="5D5BDFF8" w14:textId="2DEB9758" w:rsidR="00A039FE" w:rsidRPr="00A06B4A" w:rsidDel="00084D43" w:rsidRDefault="000810F8" w:rsidP="000A2F56">
      <w:pPr>
        <w:pStyle w:val="FirstParagraph"/>
        <w:rPr>
          <w:del w:id="200" w:author="fsingletonthorn" w:date="2019-06-17T13:14:00Z"/>
          <w:rFonts w:asciiTheme="minorHAnsi" w:hAnsiTheme="minorHAnsi" w:cstheme="minorHAnsi"/>
          <w:color w:val="767171" w:themeColor="background2" w:themeShade="80"/>
          <w:rPrChange w:id="201" w:author="fsingletonthorn" w:date="2019-06-04T11:37:00Z">
            <w:rPr>
              <w:del w:id="202" w:author="fsingletonthorn" w:date="2019-06-17T13:14:00Z"/>
              <w:rFonts w:asciiTheme="minorHAnsi" w:hAnsiTheme="minorHAnsi" w:cstheme="minorHAnsi"/>
            </w:rPr>
          </w:rPrChange>
        </w:rPr>
      </w:pPr>
      <w:del w:id="203" w:author="fsingletonthorn" w:date="2019-06-17T13:14:00Z">
        <w:r w:rsidRPr="00A06B4A" w:rsidDel="00084D43">
          <w:rPr>
            <w:rFonts w:cstheme="minorHAnsi"/>
            <w:color w:val="767171" w:themeColor="background2" w:themeShade="80"/>
            <w:rPrChange w:id="204" w:author="fsingletonthorn" w:date="2019-06-04T11:37:00Z">
              <w:rPr>
                <w:rFonts w:cstheme="minorHAnsi"/>
              </w:rPr>
            </w:rPrChange>
          </w:rPr>
          <w:delText xml:space="preserve">All analysis was performed in R version 3.5.1 </w:delText>
        </w:r>
        <w:r w:rsidR="00823236" w:rsidRPr="00A06B4A" w:rsidDel="00084D43">
          <w:rPr>
            <w:rFonts w:cstheme="minorHAnsi"/>
            <w:color w:val="767171" w:themeColor="background2" w:themeShade="80"/>
            <w:rPrChange w:id="205" w:author="fsingletonthorn" w:date="2019-06-04T11:37:00Z">
              <w:rPr>
                <w:rFonts w:cstheme="minorHAnsi"/>
              </w:rPr>
            </w:rPrChange>
          </w:rPr>
          <w:fldChar w:fldCharType="begin"/>
        </w:r>
        <w:r w:rsidR="00823236" w:rsidRPr="00A06B4A" w:rsidDel="00084D43">
          <w:rPr>
            <w:rFonts w:cstheme="minorHAnsi"/>
            <w:color w:val="767171" w:themeColor="background2" w:themeShade="80"/>
            <w:rPrChange w:id="206" w:author="fsingletonthorn" w:date="2019-06-04T11:37:00Z">
              <w:rPr>
                <w:rFonts w:cstheme="minorHAnsi"/>
              </w:rPr>
            </w:rPrChange>
          </w:rPr>
          <w:del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delInstrText>
        </w:r>
        <w:r w:rsidR="00823236" w:rsidRPr="00A06B4A" w:rsidDel="00084D43">
          <w:rPr>
            <w:rFonts w:cstheme="minorHAnsi"/>
            <w:color w:val="767171" w:themeColor="background2" w:themeShade="80"/>
            <w:rPrChange w:id="207" w:author="fsingletonthorn" w:date="2019-06-04T11:37:00Z">
              <w:rPr>
                <w:rFonts w:cstheme="minorHAnsi"/>
              </w:rPr>
            </w:rPrChange>
          </w:rPr>
          <w:fldChar w:fldCharType="separate"/>
        </w:r>
        <w:r w:rsidR="00823236" w:rsidRPr="00A06B4A" w:rsidDel="00084D43">
          <w:rPr>
            <w:rFonts w:cstheme="minorHAnsi"/>
            <w:noProof/>
            <w:color w:val="767171" w:themeColor="background2" w:themeShade="80"/>
            <w:rPrChange w:id="208" w:author="fsingletonthorn" w:date="2019-06-04T11:37:00Z">
              <w:rPr>
                <w:rFonts w:cstheme="minorHAnsi"/>
                <w:noProof/>
              </w:rPr>
            </w:rPrChange>
          </w:rPr>
          <w:delText>(R Development Core Team, 2018)</w:delText>
        </w:r>
        <w:r w:rsidR="00823236" w:rsidRPr="00A06B4A" w:rsidDel="00084D43">
          <w:rPr>
            <w:rFonts w:cstheme="minorHAnsi"/>
            <w:color w:val="767171" w:themeColor="background2" w:themeShade="80"/>
            <w:rPrChange w:id="209" w:author="fsingletonthorn" w:date="2019-06-04T11:37:00Z">
              <w:rPr>
                <w:rFonts w:cstheme="minorHAnsi"/>
              </w:rPr>
            </w:rPrChange>
          </w:rPr>
          <w:fldChar w:fldCharType="end"/>
        </w:r>
        <w:r w:rsidRPr="00A06B4A" w:rsidDel="00084D43">
          <w:rPr>
            <w:rFonts w:cstheme="minorHAnsi"/>
            <w:color w:val="767171" w:themeColor="background2" w:themeShade="80"/>
            <w:rPrChange w:id="210" w:author="fsingletonthorn" w:date="2019-06-04T11:37:00Z">
              <w:rPr>
                <w:rFonts w:cstheme="minorHAnsi"/>
              </w:rPr>
            </w:rPrChange>
          </w:rPr>
          <w:delText xml:space="preserve"> and meta-analyses were performed using the Metafor package version 2.1 </w:delText>
        </w:r>
        <w:r w:rsidR="00823236" w:rsidRPr="00A06B4A" w:rsidDel="00084D43">
          <w:rPr>
            <w:rFonts w:cstheme="minorHAnsi"/>
            <w:color w:val="767171" w:themeColor="background2" w:themeShade="80"/>
            <w:rPrChange w:id="211" w:author="fsingletonthorn" w:date="2019-06-04T11:37:00Z">
              <w:rPr>
                <w:rFonts w:cstheme="minorHAnsi"/>
              </w:rPr>
            </w:rPrChange>
          </w:rPr>
          <w:fldChar w:fldCharType="begin"/>
        </w:r>
        <w:r w:rsidR="00823236" w:rsidRPr="00A06B4A" w:rsidDel="00084D43">
          <w:rPr>
            <w:rFonts w:cstheme="minorHAnsi"/>
            <w:color w:val="767171" w:themeColor="background2" w:themeShade="80"/>
            <w:rPrChange w:id="212" w:author="fsingletonthorn" w:date="2019-06-04T11:37:00Z">
              <w:rPr>
                <w:rFonts w:cstheme="minorHAnsi"/>
              </w:rPr>
            </w:rPrChange>
          </w:rPr>
          <w:del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delInstrText>
        </w:r>
        <w:r w:rsidR="00823236" w:rsidRPr="00A06B4A" w:rsidDel="00084D43">
          <w:rPr>
            <w:rFonts w:cstheme="minorHAnsi"/>
            <w:color w:val="767171" w:themeColor="background2" w:themeShade="80"/>
            <w:rPrChange w:id="213" w:author="fsingletonthorn" w:date="2019-06-04T11:37:00Z">
              <w:rPr>
                <w:rFonts w:cstheme="minorHAnsi"/>
              </w:rPr>
            </w:rPrChange>
          </w:rPr>
          <w:fldChar w:fldCharType="separate"/>
        </w:r>
        <w:r w:rsidR="00823236" w:rsidRPr="00A06B4A" w:rsidDel="00084D43">
          <w:rPr>
            <w:rFonts w:cstheme="minorHAnsi"/>
            <w:noProof/>
            <w:color w:val="767171" w:themeColor="background2" w:themeShade="80"/>
            <w:rPrChange w:id="214" w:author="fsingletonthorn" w:date="2019-06-04T11:37:00Z">
              <w:rPr>
                <w:rFonts w:cstheme="minorHAnsi"/>
                <w:noProof/>
              </w:rPr>
            </w:rPrChange>
          </w:rPr>
          <w:delText>(Viechtbauer, 2010)</w:delText>
        </w:r>
        <w:r w:rsidR="00823236" w:rsidRPr="00A06B4A" w:rsidDel="00084D43">
          <w:rPr>
            <w:rFonts w:cstheme="minorHAnsi"/>
            <w:color w:val="767171" w:themeColor="background2" w:themeShade="80"/>
            <w:rPrChange w:id="215" w:author="fsingletonthorn" w:date="2019-06-04T11:37:00Z">
              <w:rPr>
                <w:rFonts w:cstheme="minorHAnsi"/>
              </w:rPr>
            </w:rPrChange>
          </w:rPr>
          <w:fldChar w:fldCharType="end"/>
        </w:r>
        <w:r w:rsidRPr="00A06B4A" w:rsidDel="00084D43">
          <w:rPr>
            <w:rFonts w:cstheme="minorHAnsi"/>
            <w:color w:val="767171" w:themeColor="background2" w:themeShade="80"/>
            <w:rPrChange w:id="216" w:author="fsingletonthorn" w:date="2019-06-04T11:37:00Z">
              <w:rPr>
                <w:rFonts w:cstheme="minorHAnsi"/>
              </w:rPr>
            </w:rPrChange>
          </w:rPr>
          <w:delText xml:space="preserve"> using restricted maximum-likelihood estimation. All analyses and difference scores (i.e., proportion changes and mean differences) were calculated using Fisher Z transformed effect sizes, and effect sizes are back transformed to correlation coefficients for easy interpretation unless otherwise stated. All analyses were exploratory, and multiple models which were developed are not presented here. See </w:delText>
        </w:r>
        <w:r w:rsidR="0062380E" w:rsidRPr="00A06B4A" w:rsidDel="00084D43">
          <w:rPr>
            <w:color w:val="767171" w:themeColor="background2" w:themeShade="80"/>
            <w:rPrChange w:id="217" w:author="fsingletonthorn" w:date="2019-06-04T11:37:00Z">
              <w:rPr/>
            </w:rPrChange>
          </w:rPr>
          <w:fldChar w:fldCharType="begin"/>
        </w:r>
        <w:r w:rsidR="0062380E" w:rsidRPr="00A06B4A" w:rsidDel="00084D43">
          <w:rPr>
            <w:color w:val="767171" w:themeColor="background2" w:themeShade="80"/>
            <w:rPrChange w:id="218" w:author="fsingletonthorn" w:date="2019-06-04T11:37:00Z">
              <w:rPr/>
            </w:rPrChange>
          </w:rPr>
          <w:delInstrText xml:space="preserve"> HYPERLINK "https://github.com/fsingletonthorn/effectSizeAdjustment" </w:delInstrText>
        </w:r>
        <w:r w:rsidR="0062380E" w:rsidRPr="00A06B4A" w:rsidDel="00084D43">
          <w:rPr>
            <w:color w:val="767171" w:themeColor="background2" w:themeShade="80"/>
            <w:rPrChange w:id="219" w:author="fsingletonthorn" w:date="2019-06-04T11:37:00Z">
              <w:rPr>
                <w:rStyle w:val="Hyperlink"/>
                <w:rFonts w:cstheme="minorHAnsi"/>
                <w:color w:val="auto"/>
              </w:rPr>
            </w:rPrChange>
          </w:rPr>
          <w:fldChar w:fldCharType="separate"/>
        </w:r>
        <w:r w:rsidRPr="00A06B4A" w:rsidDel="00084D43">
          <w:rPr>
            <w:rStyle w:val="Hyperlink"/>
            <w:rFonts w:cstheme="minorHAnsi"/>
            <w:color w:val="767171" w:themeColor="background2" w:themeShade="80"/>
            <w:rPrChange w:id="220" w:author="fsingletonthorn" w:date="2019-06-04T11:37:00Z">
              <w:rPr>
                <w:rStyle w:val="Hyperlink"/>
                <w:rFonts w:cstheme="minorHAnsi"/>
                <w:color w:val="auto"/>
              </w:rPr>
            </w:rPrChange>
          </w:rPr>
          <w:delText>https://github.com/fsingletonthorn/effectSizeAdjustment</w:delText>
        </w:r>
        <w:r w:rsidR="0062380E" w:rsidRPr="00A06B4A" w:rsidDel="00084D43">
          <w:rPr>
            <w:rStyle w:val="Hyperlink"/>
            <w:rFonts w:cstheme="minorHAnsi"/>
            <w:color w:val="767171" w:themeColor="background2" w:themeShade="80"/>
            <w:rPrChange w:id="221" w:author="fsingletonthorn" w:date="2019-06-04T11:37:00Z">
              <w:rPr>
                <w:rStyle w:val="Hyperlink"/>
                <w:rFonts w:cstheme="minorHAnsi"/>
                <w:color w:val="auto"/>
              </w:rPr>
            </w:rPrChange>
          </w:rPr>
          <w:fldChar w:fldCharType="end"/>
        </w:r>
        <w:r w:rsidRPr="00A06B4A" w:rsidDel="00084D43">
          <w:rPr>
            <w:rFonts w:cstheme="minorHAnsi"/>
            <w:color w:val="767171" w:themeColor="background2" w:themeShade="80"/>
            <w:rPrChange w:id="222" w:author="fsingletonthorn" w:date="2019-06-04T11:37:00Z">
              <w:rPr>
                <w:rFonts w:cstheme="minorHAnsi"/>
              </w:rPr>
            </w:rPrChange>
          </w:rPr>
          <w:delText xml:space="preserve"> for a git repository with a record of all interim models and for all model code and data, and see </w:delText>
        </w:r>
        <w:r w:rsidR="0062380E" w:rsidRPr="00A06B4A" w:rsidDel="00084D43">
          <w:rPr>
            <w:color w:val="767171" w:themeColor="background2" w:themeShade="80"/>
            <w:rPrChange w:id="223" w:author="fsingletonthorn" w:date="2019-06-04T11:37:00Z">
              <w:rPr/>
            </w:rPrChange>
          </w:rPr>
          <w:fldChar w:fldCharType="begin"/>
        </w:r>
        <w:r w:rsidR="0062380E" w:rsidRPr="00A06B4A" w:rsidDel="00084D43">
          <w:rPr>
            <w:color w:val="767171" w:themeColor="background2" w:themeShade="80"/>
            <w:rPrChange w:id="224" w:author="fsingletonthorn" w:date="2019-06-04T11:37:00Z">
              <w:rPr/>
            </w:rPrChange>
          </w:rPr>
          <w:delInstrText xml:space="preserve"> HYPERLINK "https://osf.io/daj8b" </w:delInstrText>
        </w:r>
        <w:r w:rsidR="0062380E" w:rsidRPr="00A06B4A" w:rsidDel="00084D43">
          <w:rPr>
            <w:color w:val="767171" w:themeColor="background2" w:themeShade="80"/>
            <w:rPrChange w:id="225" w:author="fsingletonthorn" w:date="2019-06-04T11:37:00Z">
              <w:rPr>
                <w:rStyle w:val="Hyperlink"/>
                <w:rFonts w:cstheme="minorHAnsi"/>
                <w:color w:val="auto"/>
              </w:rPr>
            </w:rPrChange>
          </w:rPr>
          <w:fldChar w:fldCharType="separate"/>
        </w:r>
        <w:r w:rsidRPr="00A06B4A" w:rsidDel="00084D43">
          <w:rPr>
            <w:rStyle w:val="Hyperlink"/>
            <w:rFonts w:cstheme="minorHAnsi"/>
            <w:color w:val="767171" w:themeColor="background2" w:themeShade="80"/>
            <w:rPrChange w:id="226" w:author="fsingletonthorn" w:date="2019-06-04T11:37:00Z">
              <w:rPr>
                <w:rStyle w:val="Hyperlink"/>
                <w:rFonts w:cstheme="minorHAnsi"/>
                <w:color w:val="auto"/>
              </w:rPr>
            </w:rPrChange>
          </w:rPr>
          <w:delText>https://osf.io/daj8b</w:delText>
        </w:r>
        <w:r w:rsidR="0062380E" w:rsidRPr="00A06B4A" w:rsidDel="00084D43">
          <w:rPr>
            <w:rStyle w:val="Hyperlink"/>
            <w:rFonts w:cstheme="minorHAnsi"/>
            <w:color w:val="767171" w:themeColor="background2" w:themeShade="80"/>
            <w:rPrChange w:id="227" w:author="fsingletonthorn" w:date="2019-06-04T11:37:00Z">
              <w:rPr>
                <w:rStyle w:val="Hyperlink"/>
                <w:rFonts w:cstheme="minorHAnsi"/>
                <w:color w:val="auto"/>
              </w:rPr>
            </w:rPrChange>
          </w:rPr>
          <w:fldChar w:fldCharType="end"/>
        </w:r>
        <w:r w:rsidRPr="00A06B4A" w:rsidDel="00084D43">
          <w:rPr>
            <w:rFonts w:cstheme="minorHAnsi"/>
            <w:color w:val="767171" w:themeColor="background2" w:themeShade="80"/>
            <w:rPrChange w:id="228" w:author="fsingletonthorn" w:date="2019-06-04T11:37:00Z">
              <w:rPr>
                <w:rFonts w:cstheme="minorHAnsi"/>
              </w:rPr>
            </w:rPrChange>
          </w:rPr>
          <w:delText xml:space="preserve"> for the preregistration of this project specifying that all analyses would be exploratory.</w:delText>
        </w:r>
        <w:r w:rsidR="00942204" w:rsidRPr="00A06B4A" w:rsidDel="00084D43">
          <w:rPr>
            <w:rFonts w:cstheme="minorHAnsi"/>
            <w:color w:val="767171" w:themeColor="background2" w:themeShade="80"/>
            <w:rPrChange w:id="229" w:author="fsingletonthorn" w:date="2019-06-04T11:37:00Z">
              <w:rPr>
                <w:rFonts w:cstheme="minorHAnsi"/>
              </w:rPr>
            </w:rPrChange>
          </w:rPr>
          <w:delText xml:space="preserve"> All of the data and analysis code used in this study and an RMarkdown document to allow the current document to be easily reproduced are available from </w:delText>
        </w:r>
        <w:r w:rsidR="0062380E" w:rsidRPr="00A06B4A" w:rsidDel="00084D43">
          <w:rPr>
            <w:color w:val="767171" w:themeColor="background2" w:themeShade="80"/>
            <w:rPrChange w:id="230" w:author="fsingletonthorn" w:date="2019-06-04T11:37:00Z">
              <w:rPr/>
            </w:rPrChange>
          </w:rPr>
          <w:fldChar w:fldCharType="begin"/>
        </w:r>
        <w:r w:rsidR="0062380E" w:rsidRPr="00A06B4A" w:rsidDel="00084D43">
          <w:rPr>
            <w:color w:val="767171" w:themeColor="background2" w:themeShade="80"/>
            <w:rPrChange w:id="231" w:author="fsingletonthorn" w:date="2019-06-04T11:37:00Z">
              <w:rPr/>
            </w:rPrChange>
          </w:rPr>
          <w:delInstrText xml:space="preserve"> HYPERLINK "https://osf.io/7qvna/" </w:delInstrText>
        </w:r>
        <w:r w:rsidR="0062380E" w:rsidRPr="00A06B4A" w:rsidDel="00084D43">
          <w:rPr>
            <w:color w:val="767171" w:themeColor="background2" w:themeShade="80"/>
            <w:rPrChange w:id="232" w:author="fsingletonthorn" w:date="2019-06-04T11:37:00Z">
              <w:rPr>
                <w:rStyle w:val="Hyperlink"/>
                <w:rFonts w:cstheme="minorHAnsi"/>
                <w:color w:val="auto"/>
              </w:rPr>
            </w:rPrChange>
          </w:rPr>
          <w:fldChar w:fldCharType="separate"/>
        </w:r>
        <w:r w:rsidR="006A4F43" w:rsidRPr="00A06B4A" w:rsidDel="00084D43">
          <w:rPr>
            <w:rStyle w:val="Hyperlink"/>
            <w:rFonts w:cstheme="minorHAnsi"/>
            <w:color w:val="767171" w:themeColor="background2" w:themeShade="80"/>
            <w:rPrChange w:id="233" w:author="fsingletonthorn" w:date="2019-06-04T11:37:00Z">
              <w:rPr>
                <w:rStyle w:val="Hyperlink"/>
                <w:rFonts w:cstheme="minorHAnsi"/>
                <w:color w:val="auto"/>
              </w:rPr>
            </w:rPrChange>
          </w:rPr>
          <w:delText>https://osf.io/7qvna/</w:delText>
        </w:r>
        <w:r w:rsidR="0062380E" w:rsidRPr="00A06B4A" w:rsidDel="00084D43">
          <w:rPr>
            <w:rStyle w:val="Hyperlink"/>
            <w:rFonts w:cstheme="minorHAnsi"/>
            <w:color w:val="767171" w:themeColor="background2" w:themeShade="80"/>
            <w:rPrChange w:id="234" w:author="fsingletonthorn" w:date="2019-06-04T11:37:00Z">
              <w:rPr>
                <w:rStyle w:val="Hyperlink"/>
                <w:rFonts w:cstheme="minorHAnsi"/>
                <w:color w:val="auto"/>
              </w:rPr>
            </w:rPrChange>
          </w:rPr>
          <w:fldChar w:fldCharType="end"/>
        </w:r>
        <w:r w:rsidR="00942204" w:rsidRPr="00A06B4A" w:rsidDel="00084D43">
          <w:rPr>
            <w:rFonts w:cstheme="minorHAnsi"/>
            <w:color w:val="767171" w:themeColor="background2" w:themeShade="80"/>
            <w:rPrChange w:id="235" w:author="fsingletonthorn" w:date="2019-06-04T11:37:00Z">
              <w:rPr>
                <w:rFonts w:cstheme="minorHAnsi"/>
              </w:rPr>
            </w:rPrChange>
          </w:rPr>
          <w:delText>.</w:delText>
        </w:r>
      </w:del>
    </w:p>
    <w:p w14:paraId="17C9D0C9" w14:textId="77777777" w:rsidR="00775878" w:rsidRPr="00A06B4A" w:rsidRDefault="00775878">
      <w:pPr>
        <w:rPr>
          <w:rFonts w:eastAsiaTheme="majorEastAsia" w:cstheme="minorHAnsi"/>
          <w:b/>
          <w:iCs/>
          <w:color w:val="767171" w:themeColor="background2" w:themeShade="80"/>
          <w:rPrChange w:id="236" w:author="fsingletonthorn" w:date="2019-06-04T11:37:00Z">
            <w:rPr>
              <w:rFonts w:eastAsiaTheme="majorEastAsia" w:cstheme="minorHAnsi"/>
              <w:b/>
              <w:iCs/>
            </w:rPr>
          </w:rPrChange>
        </w:rPr>
      </w:pPr>
      <w:r w:rsidRPr="00A06B4A">
        <w:rPr>
          <w:rFonts w:cstheme="minorHAnsi"/>
          <w:color w:val="767171" w:themeColor="background2" w:themeShade="80"/>
          <w:rPrChange w:id="237" w:author="fsingletonthorn" w:date="2019-06-04T11:37:00Z">
            <w:rPr>
              <w:rFonts w:cstheme="minorHAnsi"/>
            </w:rPr>
          </w:rPrChange>
        </w:rPr>
        <w:br w:type="page"/>
      </w:r>
    </w:p>
    <w:p w14:paraId="6141F6EA" w14:textId="33FD4EEE" w:rsidR="000810F8" w:rsidRPr="00084D43" w:rsidRDefault="000810F8" w:rsidP="008E29DC">
      <w:pPr>
        <w:pStyle w:val="Heading4"/>
        <w:rPr>
          <w:rFonts w:asciiTheme="minorHAnsi" w:hAnsiTheme="minorHAnsi" w:cstheme="minorHAnsi"/>
        </w:rPr>
      </w:pPr>
      <w:r w:rsidRPr="00084D43">
        <w:rPr>
          <w:rFonts w:asciiTheme="minorHAnsi" w:hAnsiTheme="minorHAnsi" w:cstheme="minorHAnsi"/>
        </w:rPr>
        <w:lastRenderedPageBreak/>
        <w:t>Analysis 1: Multilevel random effects meta-analysis</w:t>
      </w:r>
      <w:r w:rsidR="008E29DC" w:rsidRPr="00084D43">
        <w:rPr>
          <w:rFonts w:asciiTheme="minorHAnsi" w:hAnsiTheme="minorHAnsi" w:cstheme="minorHAnsi"/>
        </w:rPr>
        <w:t>.</w:t>
      </w:r>
    </w:p>
    <w:p w14:paraId="50DE7F4B" w14:textId="77777777" w:rsidR="006D5DDA" w:rsidRPr="006D5DDA" w:rsidRDefault="006D5DDA">
      <w:pPr>
        <w:pStyle w:val="BodyText"/>
        <w:rPr>
          <w:ins w:id="238" w:author="fsingletonthorn" w:date="2019-06-17T13:13:00Z"/>
          <w:lang w:val="en-US"/>
        </w:rPr>
        <w:pPrChange w:id="239" w:author="fsingletonthorn" w:date="2019-06-17T13:13:00Z">
          <w:pPr>
            <w:spacing w:before="180" w:after="180" w:line="240" w:lineRule="auto"/>
          </w:pPr>
        </w:pPrChange>
      </w:pPr>
      <w:ins w:id="240" w:author="fsingletonthorn" w:date="2019-06-17T13:13:00Z">
        <w:r w:rsidRPr="00084D43">
          <w:rPr>
            <w:lang w:val="en-US"/>
            <w:rPrChange w:id="241" w:author="fsingletonthorn" w:date="2019-06-17T13:13:00Z">
              <w:rPr>
                <w:lang w:val="en-US"/>
              </w:rPr>
            </w:rPrChange>
          </w:rPr>
          <w:t xml:space="preserve">The first approach </w:t>
        </w:r>
        <w:r w:rsidRPr="006D5DDA">
          <w:rPr>
            <w:lang w:val="en-US"/>
          </w:rPr>
          <w:t>uses a random effects meta-analysis framework to estimate the expected effect size difference between original and replication studies.</w:t>
        </w:r>
      </w:ins>
    </w:p>
    <w:p w14:paraId="02C6306C" w14:textId="77777777" w:rsidR="006D5DDA" w:rsidRPr="006D5DDA" w:rsidRDefault="006D5DDA">
      <w:pPr>
        <w:pStyle w:val="BodyText"/>
        <w:rPr>
          <w:ins w:id="242" w:author="fsingletonthorn" w:date="2019-06-17T13:13:00Z"/>
          <w:lang w:val="en-US"/>
        </w:rPr>
        <w:pPrChange w:id="243" w:author="fsingletonthorn" w:date="2019-06-17T13:13:00Z">
          <w:pPr>
            <w:spacing w:before="180" w:after="180" w:line="240" w:lineRule="auto"/>
          </w:pPr>
        </w:pPrChange>
      </w:pPr>
      <m:oMathPara>
        <m:oMathParaPr>
          <m:jc m:val="center"/>
        </m:oMathParaPr>
        <m:oMath>
          <m:r>
            <w:ins w:id="244" w:author="fsingletonthorn" w:date="2019-06-17T13:13:00Z">
              <w:rPr>
                <w:rFonts w:ascii="Cambria Math" w:hAnsi="Cambria Math"/>
                <w:lang w:val="en-US"/>
              </w:rPr>
              <m:t>differenc</m:t>
            </w:ins>
          </m:r>
          <m:sSub>
            <m:sSubPr>
              <m:ctrlPr>
                <w:ins w:id="245" w:author="fsingletonthorn" w:date="2019-06-17T13:13:00Z">
                  <w:rPr>
                    <w:rFonts w:ascii="Cambria Math" w:hAnsi="Cambria Math"/>
                    <w:lang w:val="en-US"/>
                  </w:rPr>
                </w:ins>
              </m:ctrlPr>
            </m:sSubPr>
            <m:e>
              <m:r>
                <w:ins w:id="246" w:author="fsingletonthorn" w:date="2019-06-17T13:13:00Z">
                  <w:rPr>
                    <w:rFonts w:ascii="Cambria Math" w:hAnsi="Cambria Math"/>
                    <w:lang w:val="en-US"/>
                  </w:rPr>
                  <m:t>e</m:t>
                </w:ins>
              </m:r>
            </m:e>
            <m:sub>
              <m:r>
                <w:ins w:id="247" w:author="fsingletonthorn" w:date="2019-06-17T13:13:00Z">
                  <w:rPr>
                    <w:rFonts w:ascii="Cambria Math" w:hAnsi="Cambria Math"/>
                    <w:lang w:val="en-US"/>
                  </w:rPr>
                  <m:t>j</m:t>
                </w:ins>
              </m:r>
            </m:sub>
          </m:sSub>
          <m:r>
            <w:ins w:id="248" w:author="fsingletonthorn" w:date="2019-06-17T13:13:00Z">
              <w:rPr>
                <w:rFonts w:ascii="Cambria Math" w:hAnsi="Cambria Math"/>
                <w:lang w:val="en-US"/>
              </w:rPr>
              <m:t>=</m:t>
            </w:ins>
          </m:r>
          <m:sSub>
            <m:sSubPr>
              <m:ctrlPr>
                <w:ins w:id="249" w:author="fsingletonthorn" w:date="2019-06-17T13:13:00Z">
                  <w:rPr>
                    <w:rFonts w:ascii="Cambria Math" w:hAnsi="Cambria Math"/>
                    <w:lang w:val="en-US"/>
                  </w:rPr>
                </w:ins>
              </m:ctrlPr>
            </m:sSubPr>
            <m:e>
              <m:r>
                <w:ins w:id="250" w:author="fsingletonthorn" w:date="2019-06-17T13:13:00Z">
                  <w:rPr>
                    <w:rFonts w:ascii="Cambria Math" w:hAnsi="Cambria Math"/>
                    <w:lang w:val="en-US"/>
                  </w:rPr>
                  <m:t>γ</m:t>
                </w:ins>
              </m:r>
            </m:e>
            <m:sub>
              <m:r>
                <w:ins w:id="251" w:author="fsingletonthorn" w:date="2019-06-17T13:13:00Z">
                  <w:rPr>
                    <w:rFonts w:ascii="Cambria Math" w:hAnsi="Cambria Math"/>
                    <w:lang w:val="en-US"/>
                  </w:rPr>
                  <m:t>0</m:t>
                </w:ins>
              </m:r>
            </m:sub>
          </m:sSub>
          <m:r>
            <w:ins w:id="252" w:author="fsingletonthorn" w:date="2019-06-17T13:13:00Z">
              <w:rPr>
                <w:rFonts w:ascii="Cambria Math" w:hAnsi="Cambria Math"/>
                <w:lang w:val="en-US"/>
              </w:rPr>
              <m:t>+</m:t>
            </w:ins>
          </m:r>
          <m:sSub>
            <m:sSubPr>
              <m:ctrlPr>
                <w:ins w:id="253" w:author="fsingletonthorn" w:date="2019-06-17T13:13:00Z">
                  <w:rPr>
                    <w:rFonts w:ascii="Cambria Math" w:hAnsi="Cambria Math"/>
                    <w:lang w:val="en-US"/>
                  </w:rPr>
                </w:ins>
              </m:ctrlPr>
            </m:sSubPr>
            <m:e>
              <m:r>
                <w:ins w:id="254" w:author="fsingletonthorn" w:date="2019-06-17T13:13:00Z">
                  <w:rPr>
                    <w:rFonts w:ascii="Cambria Math" w:hAnsi="Cambria Math"/>
                    <w:lang w:val="en-US"/>
                  </w:rPr>
                  <m:t>u</m:t>
                </w:ins>
              </m:r>
            </m:e>
            <m:sub>
              <m:r>
                <w:ins w:id="255" w:author="fsingletonthorn" w:date="2019-06-17T13:13:00Z">
                  <w:rPr>
                    <w:rFonts w:ascii="Cambria Math" w:hAnsi="Cambria Math"/>
                    <w:lang w:val="en-US"/>
                  </w:rPr>
                  <m:t>id</m:t>
                </w:ins>
              </m:r>
            </m:sub>
          </m:sSub>
          <m:r>
            <w:ins w:id="256" w:author="fsingletonthorn" w:date="2019-06-17T13:13:00Z">
              <w:rPr>
                <w:rFonts w:ascii="Cambria Math" w:hAnsi="Cambria Math"/>
                <w:lang w:val="en-US"/>
              </w:rPr>
              <m:t>+</m:t>
            </w:ins>
          </m:r>
          <m:sSub>
            <m:sSubPr>
              <m:ctrlPr>
                <w:ins w:id="257" w:author="fsingletonthorn" w:date="2019-06-17T13:13:00Z">
                  <w:rPr>
                    <w:rFonts w:ascii="Cambria Math" w:hAnsi="Cambria Math"/>
                    <w:lang w:val="en-US"/>
                  </w:rPr>
                </w:ins>
              </m:ctrlPr>
            </m:sSubPr>
            <m:e>
              <m:r>
                <w:ins w:id="258" w:author="fsingletonthorn" w:date="2019-06-17T13:13:00Z">
                  <w:rPr>
                    <w:rFonts w:ascii="Cambria Math" w:hAnsi="Cambria Math"/>
                    <w:lang w:val="en-US"/>
                  </w:rPr>
                  <m:t>u</m:t>
                </w:ins>
              </m:r>
            </m:e>
            <m:sub>
              <m:r>
                <w:ins w:id="259" w:author="fsingletonthorn" w:date="2019-06-17T13:13:00Z">
                  <w:rPr>
                    <w:rFonts w:ascii="Cambria Math" w:hAnsi="Cambria Math"/>
                    <w:lang w:val="en-US"/>
                  </w:rPr>
                  <m:t>article</m:t>
                </w:ins>
              </m:r>
            </m:sub>
          </m:sSub>
          <m:r>
            <w:ins w:id="260" w:author="fsingletonthorn" w:date="2019-06-17T13:13:00Z">
              <w:rPr>
                <w:rFonts w:ascii="Cambria Math" w:hAnsi="Cambria Math"/>
                <w:lang w:val="en-US"/>
              </w:rPr>
              <m:t>+</m:t>
            </w:ins>
          </m:r>
          <m:sSub>
            <m:sSubPr>
              <m:ctrlPr>
                <w:ins w:id="261" w:author="fsingletonthorn" w:date="2019-06-17T13:13:00Z">
                  <w:rPr>
                    <w:rFonts w:ascii="Cambria Math" w:hAnsi="Cambria Math"/>
                    <w:lang w:val="en-US"/>
                  </w:rPr>
                </w:ins>
              </m:ctrlPr>
            </m:sSubPr>
            <m:e>
              <m:r>
                <w:ins w:id="262" w:author="fsingletonthorn" w:date="2019-06-17T13:13:00Z">
                  <w:rPr>
                    <w:rFonts w:ascii="Cambria Math" w:hAnsi="Cambria Math"/>
                    <w:lang w:val="en-US"/>
                  </w:rPr>
                  <m:t>u</m:t>
                </w:ins>
              </m:r>
            </m:e>
            <m:sub>
              <m:r>
                <w:ins w:id="263" w:author="fsingletonthorn" w:date="2019-06-17T13:13:00Z">
                  <w:rPr>
                    <w:rFonts w:ascii="Cambria Math" w:hAnsi="Cambria Math"/>
                    <w:lang w:val="en-US"/>
                  </w:rPr>
                  <m:t>project</m:t>
                </w:ins>
              </m:r>
            </m:sub>
          </m:sSub>
          <m:r>
            <w:ins w:id="264" w:author="fsingletonthorn" w:date="2019-06-17T13:13:00Z">
              <w:rPr>
                <w:rFonts w:ascii="Cambria Math" w:hAnsi="Cambria Math"/>
                <w:lang w:val="en-US"/>
              </w:rPr>
              <m:t>+</m:t>
            </w:ins>
          </m:r>
          <m:sSub>
            <m:sSubPr>
              <m:ctrlPr>
                <w:ins w:id="265" w:author="fsingletonthorn" w:date="2019-06-17T13:13:00Z">
                  <w:rPr>
                    <w:rFonts w:ascii="Cambria Math" w:hAnsi="Cambria Math"/>
                    <w:lang w:val="en-US"/>
                  </w:rPr>
                </w:ins>
              </m:ctrlPr>
            </m:sSubPr>
            <m:e>
              <m:r>
                <w:ins w:id="266" w:author="fsingletonthorn" w:date="2019-06-17T13:13:00Z">
                  <w:rPr>
                    <w:rFonts w:ascii="Cambria Math" w:hAnsi="Cambria Math"/>
                    <w:lang w:val="en-US"/>
                  </w:rPr>
                  <m:t>e</m:t>
                </w:ins>
              </m:r>
            </m:e>
            <m:sub>
              <m:r>
                <w:ins w:id="267" w:author="fsingletonthorn" w:date="2019-06-17T13:13:00Z">
                  <w:rPr>
                    <w:rFonts w:ascii="Cambria Math" w:hAnsi="Cambria Math"/>
                    <w:lang w:val="en-US"/>
                  </w:rPr>
                  <m:t>j</m:t>
                </w:ins>
              </m:r>
            </m:sub>
          </m:sSub>
        </m:oMath>
      </m:oMathPara>
    </w:p>
    <w:p w14:paraId="25F0DBCA" w14:textId="77777777" w:rsidR="009B7484" w:rsidRDefault="006D5DDA" w:rsidP="009B7484">
      <w:pPr>
        <w:pStyle w:val="BodyText"/>
        <w:rPr>
          <w:ins w:id="268" w:author="fsingletonthorn" w:date="2019-06-23T09:22:00Z"/>
          <w:lang w:val="en-US"/>
        </w:rPr>
      </w:pPr>
      <w:ins w:id="269" w:author="fsingletonthorn" w:date="2019-06-17T13:13:00Z">
        <w:r w:rsidRPr="006D5DDA">
          <w:rPr>
            <w:lang w:val="en-US"/>
          </w:rPr>
          <w:t>This analysis treats each pair of effects, the original and replicated effect sizes, as one “study” in a meta-analytic framework. This model estimates the change from original to replication study effect sizes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are included to account for non-independence between replications from each replication project. Random effects at the original article level are included to account for cases when multiple effects from an original article were replicated or multiple </w:t>
        </w:r>
        <w:proofErr w:type="spellStart"/>
        <w:r w:rsidRPr="006D5DDA">
          <w:rPr>
            <w:lang w:val="en-US"/>
          </w:rPr>
          <w:t>operationalisations</w:t>
        </w:r>
        <w:proofErr w:type="spellEnd"/>
        <w:r w:rsidRPr="006D5DDA">
          <w:rPr>
            <w:lang w:val="en-US"/>
          </w:rPr>
          <w:t xml:space="preserve"> of an original effect were tested. Standard errors for each difference score were estimated as</w:t>
        </w:r>
      </w:ins>
    </w:p>
    <w:p w14:paraId="0C15D498" w14:textId="1FEEC463" w:rsidR="009B7484" w:rsidRDefault="006D5DDA">
      <w:pPr>
        <w:pStyle w:val="BodyText"/>
        <w:jc w:val="center"/>
        <w:rPr>
          <w:ins w:id="270" w:author="fsingletonthorn" w:date="2019-06-23T09:22:00Z"/>
          <w:lang w:val="en-US"/>
        </w:rPr>
        <w:pPrChange w:id="271" w:author="fsingletonthorn" w:date="2019-06-23T09:23:00Z">
          <w:pPr>
            <w:pStyle w:val="BodyText"/>
          </w:pPr>
        </w:pPrChange>
      </w:pPr>
      <m:oMath>
        <m:r>
          <w:ins w:id="272" w:author="fsingletonthorn" w:date="2019-06-17T13:13:00Z">
            <w:rPr>
              <w:rFonts w:ascii="Cambria Math" w:hAnsi="Cambria Math"/>
              <w:lang w:val="en-US"/>
            </w:rPr>
            <m:t>se=</m:t>
          </w:ins>
        </m:r>
        <m:rad>
          <m:radPr>
            <m:degHide m:val="1"/>
            <m:ctrlPr>
              <w:ins w:id="273" w:author="fsingletonthorn" w:date="2019-06-17T13:13:00Z">
                <w:rPr>
                  <w:rFonts w:ascii="Cambria Math" w:hAnsi="Cambria Math"/>
                  <w:lang w:val="en-US"/>
                </w:rPr>
              </w:ins>
            </m:ctrlPr>
          </m:radPr>
          <m:deg/>
          <m:e>
            <m:f>
              <m:fPr>
                <m:ctrlPr>
                  <w:ins w:id="274" w:author="fsingletonthorn" w:date="2019-06-17T13:13:00Z">
                    <w:rPr>
                      <w:rFonts w:ascii="Cambria Math" w:hAnsi="Cambria Math"/>
                      <w:lang w:val="en-US"/>
                    </w:rPr>
                  </w:ins>
                </m:ctrlPr>
              </m:fPr>
              <m:num>
                <m:r>
                  <w:ins w:id="275" w:author="fsingletonthorn" w:date="2019-06-17T13:13:00Z">
                    <w:rPr>
                      <w:rFonts w:ascii="Cambria Math" w:hAnsi="Cambria Math"/>
                      <w:lang w:val="en-US"/>
                    </w:rPr>
                    <m:t>1</m:t>
                  </w:ins>
                </m:r>
              </m:num>
              <m:den>
                <m:sSub>
                  <m:sSubPr>
                    <m:ctrlPr>
                      <w:ins w:id="276" w:author="fsingletonthorn" w:date="2019-06-17T13:13:00Z">
                        <w:rPr>
                          <w:rFonts w:ascii="Cambria Math" w:hAnsi="Cambria Math"/>
                          <w:lang w:val="en-US"/>
                        </w:rPr>
                      </w:ins>
                    </m:ctrlPr>
                  </m:sSubPr>
                  <m:e>
                    <m:r>
                      <w:ins w:id="277" w:author="fsingletonthorn" w:date="2019-06-17T13:13:00Z">
                        <w:rPr>
                          <w:rFonts w:ascii="Cambria Math" w:hAnsi="Cambria Math"/>
                          <w:lang w:val="en-US"/>
                        </w:rPr>
                        <m:t>N</m:t>
                      </w:ins>
                    </m:r>
                  </m:e>
                  <m:sub>
                    <m:r>
                      <w:ins w:id="278" w:author="fsingletonthorn" w:date="2019-06-17T13:13:00Z">
                        <w:rPr>
                          <w:rFonts w:ascii="Cambria Math" w:hAnsi="Cambria Math"/>
                          <w:lang w:val="en-US"/>
                        </w:rPr>
                        <m:t>1</m:t>
                      </w:ins>
                    </m:r>
                  </m:sub>
                </m:sSub>
                <m:r>
                  <w:ins w:id="279" w:author="fsingletonthorn" w:date="2019-06-17T13:13:00Z">
                    <w:rPr>
                      <w:rFonts w:ascii="Cambria Math" w:hAnsi="Cambria Math"/>
                      <w:lang w:val="en-US"/>
                    </w:rPr>
                    <m:t>-3</m:t>
                  </w:ins>
                </m:r>
              </m:den>
            </m:f>
            <m:r>
              <w:ins w:id="280" w:author="fsingletonthorn" w:date="2019-06-17T13:13:00Z">
                <w:rPr>
                  <w:rFonts w:ascii="Cambria Math" w:hAnsi="Cambria Math"/>
                  <w:lang w:val="en-US"/>
                </w:rPr>
                <m:t>+</m:t>
              </w:ins>
            </m:r>
            <m:f>
              <m:fPr>
                <m:ctrlPr>
                  <w:ins w:id="281" w:author="fsingletonthorn" w:date="2019-06-17T13:13:00Z">
                    <w:rPr>
                      <w:rFonts w:ascii="Cambria Math" w:hAnsi="Cambria Math"/>
                      <w:lang w:val="en-US"/>
                    </w:rPr>
                  </w:ins>
                </m:ctrlPr>
              </m:fPr>
              <m:num>
                <m:r>
                  <w:ins w:id="282" w:author="fsingletonthorn" w:date="2019-06-17T13:13:00Z">
                    <w:rPr>
                      <w:rFonts w:ascii="Cambria Math" w:hAnsi="Cambria Math"/>
                      <w:lang w:val="en-US"/>
                    </w:rPr>
                    <m:t>1</m:t>
                  </w:ins>
                </m:r>
              </m:num>
              <m:den>
                <m:sSub>
                  <m:sSubPr>
                    <m:ctrlPr>
                      <w:ins w:id="283" w:author="fsingletonthorn" w:date="2019-06-17T13:13:00Z">
                        <w:rPr>
                          <w:rFonts w:ascii="Cambria Math" w:hAnsi="Cambria Math"/>
                          <w:lang w:val="en-US"/>
                        </w:rPr>
                      </w:ins>
                    </m:ctrlPr>
                  </m:sSubPr>
                  <m:e>
                    <m:r>
                      <w:ins w:id="284" w:author="fsingletonthorn" w:date="2019-06-17T13:13:00Z">
                        <w:rPr>
                          <w:rFonts w:ascii="Cambria Math" w:hAnsi="Cambria Math"/>
                          <w:lang w:val="en-US"/>
                        </w:rPr>
                        <m:t>N</m:t>
                      </w:ins>
                    </m:r>
                  </m:e>
                  <m:sub>
                    <m:r>
                      <w:ins w:id="285" w:author="fsingletonthorn" w:date="2019-06-17T13:13:00Z">
                        <w:rPr>
                          <w:rFonts w:ascii="Cambria Math" w:hAnsi="Cambria Math"/>
                          <w:lang w:val="en-US"/>
                        </w:rPr>
                        <m:t>2</m:t>
                      </w:ins>
                    </m:r>
                  </m:sub>
                </m:sSub>
                <m:r>
                  <w:ins w:id="286" w:author="fsingletonthorn" w:date="2019-06-17T13:13:00Z">
                    <w:rPr>
                      <w:rFonts w:ascii="Cambria Math" w:hAnsi="Cambria Math"/>
                      <w:lang w:val="en-US"/>
                    </w:rPr>
                    <m:t>-3</m:t>
                  </w:ins>
                </m:r>
              </m:den>
            </m:f>
          </m:e>
        </m:rad>
      </m:oMath>
      <w:ins w:id="287" w:author="fsingletonthorn" w:date="2019-06-17T13:13:00Z">
        <w:r w:rsidRPr="006D5DDA">
          <w:rPr>
            <w:lang w:val="en-US"/>
          </w:rPr>
          <w:t>,</w:t>
        </w:r>
      </w:ins>
    </w:p>
    <w:p w14:paraId="083C605A" w14:textId="38D27202" w:rsidR="006D5DDA" w:rsidRPr="006D5DDA" w:rsidRDefault="00753C48">
      <w:pPr>
        <w:pStyle w:val="BodyText"/>
        <w:rPr>
          <w:ins w:id="288" w:author="fsingletonthorn" w:date="2019-06-17T13:13:00Z"/>
          <w:lang w:val="en-US"/>
        </w:rPr>
        <w:pPrChange w:id="289" w:author="fsingletonthorn" w:date="2019-06-17T13:13:00Z">
          <w:pPr>
            <w:spacing w:before="180" w:after="180" w:line="240" w:lineRule="auto"/>
          </w:pPr>
        </w:pPrChange>
      </w:pPr>
      <m:oMath>
        <m:sSub>
          <m:sSubPr>
            <m:ctrlPr>
              <w:ins w:id="290" w:author="fsingletonthorn" w:date="2019-06-17T13:13:00Z">
                <w:rPr>
                  <w:rFonts w:ascii="Cambria Math" w:hAnsi="Cambria Math"/>
                  <w:lang w:val="en-US"/>
                </w:rPr>
              </w:ins>
            </m:ctrlPr>
          </m:sSubPr>
          <m:e>
            <m:r>
              <w:ins w:id="291" w:author="fsingletonthorn" w:date="2019-06-17T13:13:00Z">
                <w:rPr>
                  <w:rFonts w:ascii="Cambria Math" w:hAnsi="Cambria Math"/>
                  <w:lang w:val="en-US"/>
                </w:rPr>
                <m:t>N</m:t>
              </w:ins>
            </m:r>
          </m:e>
          <m:sub>
            <m:r>
              <w:ins w:id="292" w:author="fsingletonthorn" w:date="2019-06-17T13:13:00Z">
                <w:rPr>
                  <w:rFonts w:ascii="Cambria Math" w:hAnsi="Cambria Math"/>
                  <w:lang w:val="en-US"/>
                </w:rPr>
                <m:t>1</m:t>
              </w:ins>
            </m:r>
          </m:sub>
        </m:sSub>
      </m:oMath>
      <w:ins w:id="293" w:author="fsingletonthorn" w:date="2019-06-17T13:13:00Z">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for the included 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 square tests, and in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ins>
    </w:p>
    <w:p w14:paraId="0F490A42" w14:textId="77777777" w:rsidR="006D5DDA" w:rsidRPr="006D5DDA" w:rsidRDefault="006D5DDA">
      <w:pPr>
        <w:pStyle w:val="BodyText"/>
        <w:rPr>
          <w:ins w:id="294" w:author="fsingletonthorn" w:date="2019-06-17T13:13:00Z"/>
          <w:lang w:val="en-US"/>
        </w:rPr>
        <w:pPrChange w:id="295" w:author="fsingletonthorn" w:date="2019-06-17T13:13:00Z">
          <w:pPr>
            <w:spacing w:before="180" w:after="180" w:line="240" w:lineRule="auto"/>
          </w:pPr>
        </w:pPrChange>
      </w:pPr>
      <w:ins w:id="296" w:author="fsingletonthorn" w:date="2019-06-17T13:13:00Z">
        <w:r w:rsidRPr="006D5DDA">
          <w:rPr>
            <w:lang w:val="en-US"/>
          </w:rPr>
          <w:t>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change, with the coefficient estimates and estimates of the variance of the random effects changing by less than 0.005.</w:t>
        </w:r>
      </w:ins>
    </w:p>
    <w:p w14:paraId="3AAA48D9" w14:textId="19818DDE" w:rsidR="000810F8" w:rsidRPr="00A06B4A" w:rsidDel="006D5DDA" w:rsidRDefault="000810F8" w:rsidP="000810F8">
      <w:pPr>
        <w:pStyle w:val="FirstParagraph"/>
        <w:rPr>
          <w:del w:id="297" w:author="fsingletonthorn" w:date="2019-06-17T13:13:00Z"/>
          <w:rFonts w:asciiTheme="minorHAnsi" w:hAnsiTheme="minorHAnsi" w:cstheme="minorHAnsi"/>
          <w:color w:val="767171" w:themeColor="background2" w:themeShade="80"/>
          <w:rPrChange w:id="298" w:author="fsingletonthorn" w:date="2019-06-04T11:37:00Z">
            <w:rPr>
              <w:del w:id="299" w:author="fsingletonthorn" w:date="2019-06-17T13:13:00Z"/>
              <w:rFonts w:asciiTheme="minorHAnsi" w:hAnsiTheme="minorHAnsi" w:cstheme="minorHAnsi"/>
            </w:rPr>
          </w:rPrChange>
        </w:rPr>
      </w:pPr>
      <w:del w:id="300" w:author="fsingletonthorn" w:date="2019-06-17T13:13:00Z">
        <w:r w:rsidRPr="00A06B4A" w:rsidDel="006D5DDA">
          <w:rPr>
            <w:rFonts w:cstheme="minorHAnsi"/>
            <w:color w:val="767171" w:themeColor="background2" w:themeShade="80"/>
            <w:rPrChange w:id="301" w:author="fsingletonthorn" w:date="2019-06-04T11:37:00Z">
              <w:rPr>
                <w:rFonts w:cstheme="minorHAnsi"/>
              </w:rPr>
            </w:rPrChange>
          </w:rPr>
          <w:lastRenderedPageBreak/>
          <w:delText>The first approach uses a random effects meta-analysis framework to estimate the expected effect size decrease between original and replication studies.</w:delText>
        </w:r>
      </w:del>
    </w:p>
    <w:p w14:paraId="31B97E81" w14:textId="134DFE6C" w:rsidR="000810F8" w:rsidRPr="00A06B4A" w:rsidDel="006D5DDA" w:rsidRDefault="000810F8" w:rsidP="000810F8">
      <w:pPr>
        <w:pStyle w:val="BodyText"/>
        <w:rPr>
          <w:del w:id="302" w:author="fsingletonthorn" w:date="2019-06-17T13:13:00Z"/>
          <w:rFonts w:cstheme="minorHAnsi"/>
          <w:color w:val="767171" w:themeColor="background2" w:themeShade="80"/>
          <w:rPrChange w:id="303" w:author="fsingletonthorn" w:date="2019-06-04T11:37:00Z">
            <w:rPr>
              <w:del w:id="304" w:author="fsingletonthorn" w:date="2019-06-17T13:13:00Z"/>
              <w:rFonts w:cstheme="minorHAnsi"/>
            </w:rPr>
          </w:rPrChange>
        </w:rPr>
      </w:pPr>
      <m:oMathPara>
        <m:oMath>
          <m:r>
            <w:del w:id="305" w:author="fsingletonthorn" w:date="2019-06-17T13:13:00Z">
              <w:rPr>
                <w:rFonts w:ascii="Cambria Math" w:hAnsi="Cambria Math" w:cstheme="minorHAnsi"/>
                <w:color w:val="767171" w:themeColor="background2" w:themeShade="80"/>
                <w:rPrChange w:id="306" w:author="fsingletonthorn" w:date="2019-06-04T11:37:00Z">
                  <w:rPr>
                    <w:rFonts w:ascii="Cambria Math" w:hAnsi="Cambria Math" w:cstheme="minorHAnsi"/>
                  </w:rPr>
                </w:rPrChange>
              </w:rPr>
              <m:t>differenc</m:t>
            </w:del>
          </m:r>
          <m:sSub>
            <m:sSubPr>
              <m:ctrlPr>
                <w:del w:id="307" w:author="fsingletonthorn" w:date="2019-06-17T13:13:00Z">
                  <w:rPr>
                    <w:rFonts w:ascii="Cambria Math" w:hAnsi="Cambria Math" w:cstheme="minorHAnsi"/>
                    <w:color w:val="767171" w:themeColor="background2" w:themeShade="80"/>
                    <w:szCs w:val="24"/>
                    <w:lang w:val="en-US"/>
                  </w:rPr>
                </w:del>
              </m:ctrlPr>
            </m:sSubPr>
            <m:e>
              <m:r>
                <w:del w:id="308" w:author="fsingletonthorn" w:date="2019-06-17T13:13:00Z">
                  <w:rPr>
                    <w:rFonts w:ascii="Cambria Math" w:hAnsi="Cambria Math" w:cstheme="minorHAnsi"/>
                    <w:color w:val="767171" w:themeColor="background2" w:themeShade="80"/>
                    <w:rPrChange w:id="309" w:author="fsingletonthorn" w:date="2019-06-04T11:37:00Z">
                      <w:rPr>
                        <w:rFonts w:ascii="Cambria Math" w:hAnsi="Cambria Math" w:cstheme="minorHAnsi"/>
                      </w:rPr>
                    </w:rPrChange>
                  </w:rPr>
                  <m:t>e</m:t>
                </w:del>
              </m:r>
            </m:e>
            <m:sub>
              <m:r>
                <w:del w:id="310" w:author="fsingletonthorn" w:date="2019-06-17T13:13:00Z">
                  <w:rPr>
                    <w:rFonts w:ascii="Cambria Math" w:hAnsi="Cambria Math" w:cstheme="minorHAnsi"/>
                    <w:color w:val="767171" w:themeColor="background2" w:themeShade="80"/>
                    <w:rPrChange w:id="311" w:author="fsingletonthorn" w:date="2019-06-04T11:37:00Z">
                      <w:rPr>
                        <w:rFonts w:ascii="Cambria Math" w:hAnsi="Cambria Math" w:cstheme="minorHAnsi"/>
                      </w:rPr>
                    </w:rPrChange>
                  </w:rPr>
                  <m:t>j</m:t>
                </w:del>
              </m:r>
            </m:sub>
          </m:sSub>
          <m:r>
            <w:del w:id="312" w:author="fsingletonthorn" w:date="2019-06-17T13:13:00Z">
              <w:rPr>
                <w:rFonts w:ascii="Cambria Math" w:hAnsi="Cambria Math" w:cstheme="minorHAnsi"/>
                <w:color w:val="767171" w:themeColor="background2" w:themeShade="80"/>
                <w:rPrChange w:id="313" w:author="fsingletonthorn" w:date="2019-06-04T11:37:00Z">
                  <w:rPr>
                    <w:rFonts w:ascii="Cambria Math" w:hAnsi="Cambria Math" w:cstheme="minorHAnsi"/>
                  </w:rPr>
                </w:rPrChange>
              </w:rPr>
              <m:t>=</m:t>
            </w:del>
          </m:r>
          <m:sSub>
            <m:sSubPr>
              <m:ctrlPr>
                <w:del w:id="314" w:author="fsingletonthorn" w:date="2019-06-17T13:13:00Z">
                  <w:rPr>
                    <w:rFonts w:ascii="Cambria Math" w:hAnsi="Cambria Math" w:cstheme="minorHAnsi"/>
                    <w:color w:val="767171" w:themeColor="background2" w:themeShade="80"/>
                    <w:szCs w:val="24"/>
                    <w:lang w:val="en-US"/>
                  </w:rPr>
                </w:del>
              </m:ctrlPr>
            </m:sSubPr>
            <m:e>
              <m:r>
                <w:del w:id="315" w:author="fsingletonthorn" w:date="2019-06-17T13:13:00Z">
                  <w:rPr>
                    <w:rFonts w:ascii="Cambria Math" w:hAnsi="Cambria Math" w:cstheme="minorHAnsi"/>
                    <w:color w:val="767171" w:themeColor="background2" w:themeShade="80"/>
                    <w:rPrChange w:id="316" w:author="fsingletonthorn" w:date="2019-06-04T11:37:00Z">
                      <w:rPr>
                        <w:rFonts w:ascii="Cambria Math" w:hAnsi="Cambria Math" w:cstheme="minorHAnsi"/>
                      </w:rPr>
                    </w:rPrChange>
                  </w:rPr>
                  <m:t>γ</m:t>
                </w:del>
              </m:r>
            </m:e>
            <m:sub>
              <m:r>
                <w:del w:id="317" w:author="fsingletonthorn" w:date="2019-06-17T13:13:00Z">
                  <w:rPr>
                    <w:rFonts w:ascii="Cambria Math" w:hAnsi="Cambria Math" w:cstheme="minorHAnsi"/>
                    <w:color w:val="767171" w:themeColor="background2" w:themeShade="80"/>
                    <w:rPrChange w:id="318" w:author="fsingletonthorn" w:date="2019-06-04T11:37:00Z">
                      <w:rPr>
                        <w:rFonts w:ascii="Cambria Math" w:hAnsi="Cambria Math" w:cstheme="minorHAnsi"/>
                      </w:rPr>
                    </w:rPrChange>
                  </w:rPr>
                  <m:t>0</m:t>
                </w:del>
              </m:r>
            </m:sub>
          </m:sSub>
          <m:r>
            <w:del w:id="319" w:author="fsingletonthorn" w:date="2019-06-17T13:13:00Z">
              <w:rPr>
                <w:rFonts w:ascii="Cambria Math" w:hAnsi="Cambria Math" w:cstheme="minorHAnsi"/>
                <w:color w:val="767171" w:themeColor="background2" w:themeShade="80"/>
                <w:rPrChange w:id="320" w:author="fsingletonthorn" w:date="2019-06-04T11:37:00Z">
                  <w:rPr>
                    <w:rFonts w:ascii="Cambria Math" w:hAnsi="Cambria Math" w:cstheme="minorHAnsi"/>
                  </w:rPr>
                </w:rPrChange>
              </w:rPr>
              <m:t>+</m:t>
            </w:del>
          </m:r>
          <m:sSub>
            <m:sSubPr>
              <m:ctrlPr>
                <w:del w:id="321" w:author="fsingletonthorn" w:date="2019-06-17T13:13:00Z">
                  <w:rPr>
                    <w:rFonts w:ascii="Cambria Math" w:hAnsi="Cambria Math" w:cstheme="minorHAnsi"/>
                    <w:color w:val="767171" w:themeColor="background2" w:themeShade="80"/>
                    <w:szCs w:val="24"/>
                    <w:lang w:val="en-US"/>
                  </w:rPr>
                </w:del>
              </m:ctrlPr>
            </m:sSubPr>
            <m:e>
              <m:r>
                <w:del w:id="322" w:author="fsingletonthorn" w:date="2019-06-17T13:13:00Z">
                  <w:rPr>
                    <w:rFonts w:ascii="Cambria Math" w:hAnsi="Cambria Math" w:cstheme="minorHAnsi"/>
                    <w:color w:val="767171" w:themeColor="background2" w:themeShade="80"/>
                    <w:rPrChange w:id="323" w:author="fsingletonthorn" w:date="2019-06-04T11:37:00Z">
                      <w:rPr>
                        <w:rFonts w:ascii="Cambria Math" w:hAnsi="Cambria Math" w:cstheme="minorHAnsi"/>
                      </w:rPr>
                    </w:rPrChange>
                  </w:rPr>
                  <m:t>u</m:t>
                </w:del>
              </m:r>
            </m:e>
            <m:sub>
              <m:r>
                <w:del w:id="324" w:author="fsingletonthorn" w:date="2019-06-17T13:13:00Z">
                  <w:rPr>
                    <w:rFonts w:ascii="Cambria Math" w:hAnsi="Cambria Math" w:cstheme="minorHAnsi"/>
                    <w:color w:val="767171" w:themeColor="background2" w:themeShade="80"/>
                    <w:rPrChange w:id="325" w:author="fsingletonthorn" w:date="2019-06-04T11:37:00Z">
                      <w:rPr>
                        <w:rFonts w:ascii="Cambria Math" w:hAnsi="Cambria Math" w:cstheme="minorHAnsi"/>
                      </w:rPr>
                    </w:rPrChange>
                  </w:rPr>
                  <m:t>id</m:t>
                </w:del>
              </m:r>
            </m:sub>
          </m:sSub>
          <m:r>
            <w:del w:id="326" w:author="fsingletonthorn" w:date="2019-06-17T13:13:00Z">
              <w:rPr>
                <w:rFonts w:ascii="Cambria Math" w:hAnsi="Cambria Math" w:cstheme="minorHAnsi"/>
                <w:color w:val="767171" w:themeColor="background2" w:themeShade="80"/>
                <w:rPrChange w:id="327" w:author="fsingletonthorn" w:date="2019-06-04T11:37:00Z">
                  <w:rPr>
                    <w:rFonts w:ascii="Cambria Math" w:hAnsi="Cambria Math" w:cstheme="minorHAnsi"/>
                  </w:rPr>
                </w:rPrChange>
              </w:rPr>
              <m:t>+</m:t>
            </w:del>
          </m:r>
          <m:sSub>
            <m:sSubPr>
              <m:ctrlPr>
                <w:del w:id="328" w:author="fsingletonthorn" w:date="2019-06-17T13:13:00Z">
                  <w:rPr>
                    <w:rFonts w:ascii="Cambria Math" w:hAnsi="Cambria Math" w:cstheme="minorHAnsi"/>
                    <w:color w:val="767171" w:themeColor="background2" w:themeShade="80"/>
                    <w:szCs w:val="24"/>
                    <w:lang w:val="en-US"/>
                  </w:rPr>
                </w:del>
              </m:ctrlPr>
            </m:sSubPr>
            <m:e>
              <m:r>
                <w:del w:id="329" w:author="fsingletonthorn" w:date="2019-06-17T13:13:00Z">
                  <w:rPr>
                    <w:rFonts w:ascii="Cambria Math" w:hAnsi="Cambria Math" w:cstheme="minorHAnsi"/>
                    <w:color w:val="767171" w:themeColor="background2" w:themeShade="80"/>
                    <w:rPrChange w:id="330" w:author="fsingletonthorn" w:date="2019-06-04T11:37:00Z">
                      <w:rPr>
                        <w:rFonts w:ascii="Cambria Math" w:hAnsi="Cambria Math" w:cstheme="minorHAnsi"/>
                      </w:rPr>
                    </w:rPrChange>
                  </w:rPr>
                  <m:t>u</m:t>
                </w:del>
              </m:r>
            </m:e>
            <m:sub>
              <m:r>
                <w:del w:id="331" w:author="fsingletonthorn" w:date="2019-06-17T13:13:00Z">
                  <w:rPr>
                    <w:rFonts w:ascii="Cambria Math" w:hAnsi="Cambria Math" w:cstheme="minorHAnsi"/>
                    <w:color w:val="767171" w:themeColor="background2" w:themeShade="80"/>
                    <w:rPrChange w:id="332" w:author="fsingletonthorn" w:date="2019-06-04T11:37:00Z">
                      <w:rPr>
                        <w:rFonts w:ascii="Cambria Math" w:hAnsi="Cambria Math" w:cstheme="minorHAnsi"/>
                      </w:rPr>
                    </w:rPrChange>
                  </w:rPr>
                  <m:t>article</m:t>
                </w:del>
              </m:r>
            </m:sub>
          </m:sSub>
          <m:r>
            <w:del w:id="333" w:author="fsingletonthorn" w:date="2019-06-17T13:13:00Z">
              <w:rPr>
                <w:rFonts w:ascii="Cambria Math" w:hAnsi="Cambria Math" w:cstheme="minorHAnsi"/>
                <w:color w:val="767171" w:themeColor="background2" w:themeShade="80"/>
                <w:rPrChange w:id="334" w:author="fsingletonthorn" w:date="2019-06-04T11:37:00Z">
                  <w:rPr>
                    <w:rFonts w:ascii="Cambria Math" w:hAnsi="Cambria Math" w:cstheme="minorHAnsi"/>
                  </w:rPr>
                </w:rPrChange>
              </w:rPr>
              <m:t>+</m:t>
            </w:del>
          </m:r>
          <m:sSub>
            <m:sSubPr>
              <m:ctrlPr>
                <w:del w:id="335" w:author="fsingletonthorn" w:date="2019-06-17T13:13:00Z">
                  <w:rPr>
                    <w:rFonts w:ascii="Cambria Math" w:hAnsi="Cambria Math" w:cstheme="minorHAnsi"/>
                    <w:color w:val="767171" w:themeColor="background2" w:themeShade="80"/>
                    <w:szCs w:val="24"/>
                    <w:lang w:val="en-US"/>
                  </w:rPr>
                </w:del>
              </m:ctrlPr>
            </m:sSubPr>
            <m:e>
              <m:r>
                <w:del w:id="336" w:author="fsingletonthorn" w:date="2019-06-17T13:13:00Z">
                  <w:rPr>
                    <w:rFonts w:ascii="Cambria Math" w:hAnsi="Cambria Math" w:cstheme="minorHAnsi"/>
                    <w:color w:val="767171" w:themeColor="background2" w:themeShade="80"/>
                    <w:rPrChange w:id="337" w:author="fsingletonthorn" w:date="2019-06-04T11:37:00Z">
                      <w:rPr>
                        <w:rFonts w:ascii="Cambria Math" w:hAnsi="Cambria Math" w:cstheme="minorHAnsi"/>
                      </w:rPr>
                    </w:rPrChange>
                  </w:rPr>
                  <m:t>u</m:t>
                </w:del>
              </m:r>
            </m:e>
            <m:sub>
              <m:r>
                <w:del w:id="338" w:author="fsingletonthorn" w:date="2019-06-17T13:13:00Z">
                  <w:rPr>
                    <w:rFonts w:ascii="Cambria Math" w:hAnsi="Cambria Math" w:cstheme="minorHAnsi"/>
                    <w:color w:val="767171" w:themeColor="background2" w:themeShade="80"/>
                    <w:rPrChange w:id="339" w:author="fsingletonthorn" w:date="2019-06-04T11:37:00Z">
                      <w:rPr>
                        <w:rFonts w:ascii="Cambria Math" w:hAnsi="Cambria Math" w:cstheme="minorHAnsi"/>
                      </w:rPr>
                    </w:rPrChange>
                  </w:rPr>
                  <m:t>project</m:t>
                </w:del>
              </m:r>
            </m:sub>
          </m:sSub>
          <m:r>
            <w:del w:id="340" w:author="fsingletonthorn" w:date="2019-06-17T13:13:00Z">
              <w:rPr>
                <w:rFonts w:ascii="Cambria Math" w:hAnsi="Cambria Math" w:cstheme="minorHAnsi"/>
                <w:color w:val="767171" w:themeColor="background2" w:themeShade="80"/>
                <w:rPrChange w:id="341" w:author="fsingletonthorn" w:date="2019-06-04T11:37:00Z">
                  <w:rPr>
                    <w:rFonts w:ascii="Cambria Math" w:hAnsi="Cambria Math" w:cstheme="minorHAnsi"/>
                  </w:rPr>
                </w:rPrChange>
              </w:rPr>
              <m:t>+</m:t>
            </w:del>
          </m:r>
          <m:sSub>
            <m:sSubPr>
              <m:ctrlPr>
                <w:del w:id="342" w:author="fsingletonthorn" w:date="2019-06-17T13:13:00Z">
                  <w:rPr>
                    <w:rFonts w:ascii="Cambria Math" w:hAnsi="Cambria Math" w:cstheme="minorHAnsi"/>
                    <w:color w:val="767171" w:themeColor="background2" w:themeShade="80"/>
                    <w:szCs w:val="24"/>
                    <w:lang w:val="en-US"/>
                  </w:rPr>
                </w:del>
              </m:ctrlPr>
            </m:sSubPr>
            <m:e>
              <m:r>
                <w:del w:id="343" w:author="fsingletonthorn" w:date="2019-06-17T13:13:00Z">
                  <w:rPr>
                    <w:rFonts w:ascii="Cambria Math" w:hAnsi="Cambria Math" w:cstheme="minorHAnsi"/>
                    <w:color w:val="767171" w:themeColor="background2" w:themeShade="80"/>
                    <w:rPrChange w:id="344" w:author="fsingletonthorn" w:date="2019-06-04T11:37:00Z">
                      <w:rPr>
                        <w:rFonts w:ascii="Cambria Math" w:hAnsi="Cambria Math" w:cstheme="minorHAnsi"/>
                      </w:rPr>
                    </w:rPrChange>
                  </w:rPr>
                  <m:t>e</m:t>
                </w:del>
              </m:r>
            </m:e>
            <m:sub>
              <m:r>
                <w:del w:id="345" w:author="fsingletonthorn" w:date="2019-06-17T13:13:00Z">
                  <w:rPr>
                    <w:rFonts w:ascii="Cambria Math" w:hAnsi="Cambria Math" w:cstheme="minorHAnsi"/>
                    <w:color w:val="767171" w:themeColor="background2" w:themeShade="80"/>
                    <w:rPrChange w:id="346" w:author="fsingletonthorn" w:date="2019-06-04T11:37:00Z">
                      <w:rPr>
                        <w:rFonts w:ascii="Cambria Math" w:hAnsi="Cambria Math" w:cstheme="minorHAnsi"/>
                      </w:rPr>
                    </w:rPrChange>
                  </w:rPr>
                  <m:t>j</m:t>
                </w:del>
              </m:r>
            </m:sub>
          </m:sSub>
        </m:oMath>
      </m:oMathPara>
    </w:p>
    <w:p w14:paraId="3436F441" w14:textId="4525A958" w:rsidR="000810F8" w:rsidRPr="00A06B4A" w:rsidDel="006D5DDA" w:rsidRDefault="000810F8" w:rsidP="000810F8">
      <w:pPr>
        <w:pStyle w:val="BodyText"/>
        <w:rPr>
          <w:del w:id="347" w:author="fsingletonthorn" w:date="2019-06-17T13:13:00Z"/>
          <w:rFonts w:cstheme="minorHAnsi"/>
          <w:color w:val="767171" w:themeColor="background2" w:themeShade="80"/>
          <w:rPrChange w:id="348" w:author="fsingletonthorn" w:date="2019-06-04T11:37:00Z">
            <w:rPr>
              <w:del w:id="349" w:author="fsingletonthorn" w:date="2019-06-17T13:13:00Z"/>
              <w:rFonts w:cstheme="minorHAnsi"/>
            </w:rPr>
          </w:rPrChange>
        </w:rPr>
      </w:pPr>
      <w:del w:id="350" w:author="fsingletonthorn" w:date="2019-06-17T13:13:00Z">
        <w:r w:rsidRPr="00A06B4A" w:rsidDel="006D5DDA">
          <w:rPr>
            <w:rFonts w:cstheme="minorHAnsi"/>
            <w:color w:val="767171" w:themeColor="background2" w:themeShade="80"/>
            <w:rPrChange w:id="351" w:author="fsingletonthorn" w:date="2019-06-04T11:37:00Z">
              <w:rPr>
                <w:rFonts w:cstheme="minorHAnsi"/>
              </w:rPr>
            </w:rPrChange>
          </w:rPr>
          <w:delText>This analysis treats each pair of effects, the original and replicated effect sizes, as one “study” in a meta-analytic framework, and estimates the change from original to replication study (</w:delText>
        </w:r>
        <m:oMath>
          <m:r>
            <w:rPr>
              <w:rFonts w:ascii="Cambria Math" w:hAnsi="Cambria Math" w:cstheme="minorHAnsi"/>
              <w:color w:val="767171" w:themeColor="background2" w:themeShade="80"/>
              <w:rPrChange w:id="352" w:author="fsingletonthorn" w:date="2019-06-04T11:37:00Z">
                <w:rPr>
                  <w:rFonts w:ascii="Cambria Math" w:hAnsi="Cambria Math" w:cstheme="minorHAnsi"/>
                </w:rPr>
              </w:rPrChange>
            </w:rPr>
            <m:t>differnc</m:t>
          </m:r>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53" w:author="fsingletonthorn" w:date="2019-06-04T11:37:00Z">
                    <w:rPr>
                      <w:rFonts w:ascii="Cambria Math" w:hAnsi="Cambria Math" w:cstheme="minorHAnsi"/>
                    </w:rPr>
                  </w:rPrChange>
                </w:rPr>
                <m:t>e</m:t>
              </m:r>
            </m:e>
            <m:sub>
              <m:r>
                <w:rPr>
                  <w:rFonts w:ascii="Cambria Math" w:hAnsi="Cambria Math" w:cstheme="minorHAnsi"/>
                  <w:color w:val="767171" w:themeColor="background2" w:themeShade="80"/>
                  <w:rPrChange w:id="354" w:author="fsingletonthorn" w:date="2019-06-04T11:37:00Z">
                    <w:rPr>
                      <w:rFonts w:ascii="Cambria Math" w:hAnsi="Cambria Math" w:cstheme="minorHAnsi"/>
                    </w:rPr>
                  </w:rPrChange>
                </w:rPr>
                <m:t>j</m:t>
              </m:r>
            </m:sub>
          </m:sSub>
        </m:oMath>
        <w:r w:rsidRPr="00A06B4A" w:rsidDel="006D5DDA">
          <w:rPr>
            <w:rFonts w:cstheme="minorHAnsi"/>
            <w:color w:val="767171" w:themeColor="background2" w:themeShade="80"/>
            <w:rPrChange w:id="355" w:author="fsingletonthorn" w:date="2019-06-04T11:37:00Z">
              <w:rPr>
                <w:rFonts w:cstheme="minorHAnsi"/>
              </w:rPr>
            </w:rPrChange>
          </w:rPr>
          <w:delText>). In order to account for non-independence between the included difference scores, random effects for replication project (</w:delText>
        </w:r>
        <m:oMath>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56" w:author="fsingletonthorn" w:date="2019-06-04T11:37:00Z">
                    <w:rPr>
                      <w:rFonts w:ascii="Cambria Math" w:hAnsi="Cambria Math" w:cstheme="minorHAnsi"/>
                    </w:rPr>
                  </w:rPrChange>
                </w:rPr>
                <m:t>η</m:t>
              </m:r>
            </m:e>
            <m:sub>
              <m:r>
                <w:rPr>
                  <w:rFonts w:ascii="Cambria Math" w:hAnsi="Cambria Math" w:cstheme="minorHAnsi"/>
                  <w:color w:val="767171" w:themeColor="background2" w:themeShade="80"/>
                  <w:rPrChange w:id="357" w:author="fsingletonthorn" w:date="2019-06-04T11:37:00Z">
                    <w:rPr>
                      <w:rFonts w:ascii="Cambria Math" w:hAnsi="Cambria Math" w:cstheme="minorHAnsi"/>
                    </w:rPr>
                  </w:rPrChange>
                </w:rPr>
                <m:t>project</m:t>
              </m:r>
            </m:sub>
          </m:sSub>
        </m:oMath>
        <w:r w:rsidRPr="00A06B4A" w:rsidDel="006D5DDA">
          <w:rPr>
            <w:rFonts w:cstheme="minorHAnsi"/>
            <w:color w:val="767171" w:themeColor="background2" w:themeShade="80"/>
            <w:rPrChange w:id="358" w:author="fsingletonthorn" w:date="2019-06-04T11:37:00Z">
              <w:rPr>
                <w:rFonts w:cstheme="minorHAnsi"/>
              </w:rPr>
            </w:rPrChange>
          </w:rPr>
          <w:delText>) and original article (</w:delText>
        </w:r>
        <m:oMath>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59" w:author="fsingletonthorn" w:date="2019-06-04T11:37:00Z">
                    <w:rPr>
                      <w:rFonts w:ascii="Cambria Math" w:hAnsi="Cambria Math" w:cstheme="minorHAnsi"/>
                    </w:rPr>
                  </w:rPrChange>
                </w:rPr>
                <m:t>η</m:t>
              </m:r>
            </m:e>
            <m:sub>
              <m:r>
                <w:rPr>
                  <w:rFonts w:ascii="Cambria Math" w:hAnsi="Cambria Math" w:cstheme="minorHAnsi"/>
                  <w:color w:val="767171" w:themeColor="background2" w:themeShade="80"/>
                  <w:rPrChange w:id="360" w:author="fsingletonthorn" w:date="2019-06-04T11:37:00Z">
                    <w:rPr>
                      <w:rFonts w:ascii="Cambria Math" w:hAnsi="Cambria Math" w:cstheme="minorHAnsi"/>
                    </w:rPr>
                  </w:rPrChange>
                </w:rPr>
                <m:t>article</m:t>
              </m:r>
            </m:sub>
          </m:sSub>
        </m:oMath>
        <w:r w:rsidRPr="00A06B4A" w:rsidDel="006D5DDA">
          <w:rPr>
            <w:rFonts w:cstheme="minorHAnsi"/>
            <w:color w:val="767171" w:themeColor="background2" w:themeShade="80"/>
            <w:rPrChange w:id="361" w:author="fsingletonthorn" w:date="2019-06-04T11:37:00Z">
              <w:rPr>
                <w:rFonts w:cstheme="minorHAnsi"/>
              </w:rPr>
            </w:rPrChange>
          </w:rPr>
          <w:delText>) are included (as in some cases, multiple effects from an original article were replicated or multiple operationalisations of an original effect were tested), and random effects are also included for each individual effect (</w:delText>
        </w:r>
        <m:oMath>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62" w:author="fsingletonthorn" w:date="2019-06-04T11:37:00Z">
                    <w:rPr>
                      <w:rFonts w:ascii="Cambria Math" w:hAnsi="Cambria Math" w:cstheme="minorHAnsi"/>
                    </w:rPr>
                  </w:rPrChange>
                </w:rPr>
                <m:t>η</m:t>
              </m:r>
            </m:e>
            <m:sub>
              <m:r>
                <w:rPr>
                  <w:rFonts w:ascii="Cambria Math" w:hAnsi="Cambria Math" w:cstheme="minorHAnsi"/>
                  <w:color w:val="767171" w:themeColor="background2" w:themeShade="80"/>
                  <w:rPrChange w:id="363" w:author="fsingletonthorn" w:date="2019-06-04T11:37:00Z">
                    <w:rPr>
                      <w:rFonts w:ascii="Cambria Math" w:hAnsi="Cambria Math" w:cstheme="minorHAnsi"/>
                    </w:rPr>
                  </w:rPrChange>
                </w:rPr>
                <m:t>id</m:t>
              </m:r>
            </m:sub>
          </m:sSub>
        </m:oMath>
        <w:r w:rsidRPr="00A06B4A" w:rsidDel="006D5DDA">
          <w:rPr>
            <w:rFonts w:cstheme="minorHAnsi"/>
            <w:color w:val="767171" w:themeColor="background2" w:themeShade="80"/>
            <w:rPrChange w:id="364" w:author="fsingletonthorn" w:date="2019-06-04T11:37:00Z">
              <w:rPr>
                <w:rFonts w:cstheme="minorHAnsi"/>
              </w:rPr>
            </w:rPrChange>
          </w:rPr>
          <w:delText xml:space="preserve">). Standard errors for each difference score were estimated as </w:delText>
        </w:r>
        <m:oMath>
          <m:r>
            <w:rPr>
              <w:rFonts w:ascii="Cambria Math" w:hAnsi="Cambria Math" w:cstheme="minorHAnsi"/>
              <w:color w:val="767171" w:themeColor="background2" w:themeShade="80"/>
              <w:rPrChange w:id="365" w:author="fsingletonthorn" w:date="2019-06-04T11:37:00Z">
                <w:rPr>
                  <w:rFonts w:ascii="Cambria Math" w:hAnsi="Cambria Math" w:cstheme="minorHAnsi"/>
                </w:rPr>
              </w:rPrChange>
            </w:rPr>
            <m:t>se=</m:t>
          </m:r>
          <m:rad>
            <m:radPr>
              <m:degHide m:val="1"/>
              <m:ctrlPr>
                <w:rPr>
                  <w:rFonts w:ascii="Cambria Math" w:hAnsi="Cambria Math" w:cstheme="minorHAnsi"/>
                  <w:color w:val="767171" w:themeColor="background2" w:themeShade="80"/>
                  <w:szCs w:val="24"/>
                  <w:lang w:val="en-US"/>
                </w:rPr>
              </m:ctrlPr>
            </m:radPr>
            <m:deg/>
            <m:e>
              <m:f>
                <m:fPr>
                  <m:ctrlPr>
                    <w:rPr>
                      <w:rFonts w:ascii="Cambria Math" w:hAnsi="Cambria Math" w:cstheme="minorHAnsi"/>
                      <w:color w:val="767171" w:themeColor="background2" w:themeShade="80"/>
                      <w:szCs w:val="24"/>
                      <w:lang w:val="en-US"/>
                    </w:rPr>
                  </m:ctrlPr>
                </m:fPr>
                <m:num>
                  <m:r>
                    <w:rPr>
                      <w:rFonts w:ascii="Cambria Math" w:hAnsi="Cambria Math" w:cstheme="minorHAnsi"/>
                      <w:color w:val="767171" w:themeColor="background2" w:themeShade="80"/>
                      <w:rPrChange w:id="366" w:author="fsingletonthorn" w:date="2019-06-04T11:37:00Z">
                        <w:rPr>
                          <w:rFonts w:ascii="Cambria Math" w:hAnsi="Cambria Math" w:cstheme="minorHAnsi"/>
                        </w:rPr>
                      </w:rPrChange>
                    </w:rPr>
                    <m:t>1</m:t>
                  </m:r>
                </m:num>
                <m:den>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67" w:author="fsingletonthorn" w:date="2019-06-04T11:37:00Z">
                            <w:rPr>
                              <w:rFonts w:ascii="Cambria Math" w:hAnsi="Cambria Math" w:cstheme="minorHAnsi"/>
                            </w:rPr>
                          </w:rPrChange>
                        </w:rPr>
                        <m:t>N</m:t>
                      </m:r>
                    </m:e>
                    <m:sub>
                      <m:r>
                        <w:rPr>
                          <w:rFonts w:ascii="Cambria Math" w:hAnsi="Cambria Math" w:cstheme="minorHAnsi"/>
                          <w:color w:val="767171" w:themeColor="background2" w:themeShade="80"/>
                          <w:rPrChange w:id="368" w:author="fsingletonthorn" w:date="2019-06-04T11:37:00Z">
                            <w:rPr>
                              <w:rFonts w:ascii="Cambria Math" w:hAnsi="Cambria Math" w:cstheme="minorHAnsi"/>
                            </w:rPr>
                          </w:rPrChange>
                        </w:rPr>
                        <m:t>1</m:t>
                      </m:r>
                    </m:sub>
                  </m:sSub>
                  <m:r>
                    <w:rPr>
                      <w:rFonts w:ascii="Cambria Math" w:hAnsi="Cambria Math" w:cstheme="minorHAnsi"/>
                      <w:color w:val="767171" w:themeColor="background2" w:themeShade="80"/>
                      <w:rPrChange w:id="369" w:author="fsingletonthorn" w:date="2019-06-04T11:37:00Z">
                        <w:rPr>
                          <w:rFonts w:ascii="Cambria Math" w:hAnsi="Cambria Math" w:cstheme="minorHAnsi"/>
                        </w:rPr>
                      </w:rPrChange>
                    </w:rPr>
                    <m:t>-3</m:t>
                  </m:r>
                </m:den>
              </m:f>
              <m:r>
                <w:rPr>
                  <w:rFonts w:ascii="Cambria Math" w:hAnsi="Cambria Math" w:cstheme="minorHAnsi"/>
                  <w:color w:val="767171" w:themeColor="background2" w:themeShade="80"/>
                  <w:rPrChange w:id="370" w:author="fsingletonthorn" w:date="2019-06-04T11:37:00Z">
                    <w:rPr>
                      <w:rFonts w:ascii="Cambria Math" w:hAnsi="Cambria Math" w:cstheme="minorHAnsi"/>
                    </w:rPr>
                  </w:rPrChange>
                </w:rPr>
                <m:t>+</m:t>
              </m:r>
              <m:f>
                <m:fPr>
                  <m:ctrlPr>
                    <w:rPr>
                      <w:rFonts w:ascii="Cambria Math" w:hAnsi="Cambria Math" w:cstheme="minorHAnsi"/>
                      <w:color w:val="767171" w:themeColor="background2" w:themeShade="80"/>
                      <w:szCs w:val="24"/>
                      <w:lang w:val="en-US"/>
                    </w:rPr>
                  </m:ctrlPr>
                </m:fPr>
                <m:num>
                  <m:r>
                    <w:rPr>
                      <w:rFonts w:ascii="Cambria Math" w:hAnsi="Cambria Math" w:cstheme="minorHAnsi"/>
                      <w:color w:val="767171" w:themeColor="background2" w:themeShade="80"/>
                      <w:rPrChange w:id="371" w:author="fsingletonthorn" w:date="2019-06-04T11:37:00Z">
                        <w:rPr>
                          <w:rFonts w:ascii="Cambria Math" w:hAnsi="Cambria Math" w:cstheme="minorHAnsi"/>
                        </w:rPr>
                      </w:rPrChange>
                    </w:rPr>
                    <m:t>1</m:t>
                  </m:r>
                </m:num>
                <m:den>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72" w:author="fsingletonthorn" w:date="2019-06-04T11:37:00Z">
                            <w:rPr>
                              <w:rFonts w:ascii="Cambria Math" w:hAnsi="Cambria Math" w:cstheme="minorHAnsi"/>
                            </w:rPr>
                          </w:rPrChange>
                        </w:rPr>
                        <m:t>N</m:t>
                      </m:r>
                    </m:e>
                    <m:sub>
                      <m:r>
                        <w:rPr>
                          <w:rFonts w:ascii="Cambria Math" w:hAnsi="Cambria Math" w:cstheme="minorHAnsi"/>
                          <w:color w:val="767171" w:themeColor="background2" w:themeShade="80"/>
                          <w:rPrChange w:id="373" w:author="fsingletonthorn" w:date="2019-06-04T11:37:00Z">
                            <w:rPr>
                              <w:rFonts w:ascii="Cambria Math" w:hAnsi="Cambria Math" w:cstheme="minorHAnsi"/>
                            </w:rPr>
                          </w:rPrChange>
                        </w:rPr>
                        <m:t>2</m:t>
                      </m:r>
                    </m:sub>
                  </m:sSub>
                  <m:r>
                    <w:rPr>
                      <w:rFonts w:ascii="Cambria Math" w:hAnsi="Cambria Math" w:cstheme="minorHAnsi"/>
                      <w:color w:val="767171" w:themeColor="background2" w:themeShade="80"/>
                      <w:rPrChange w:id="374" w:author="fsingletonthorn" w:date="2019-06-04T11:37:00Z">
                        <w:rPr>
                          <w:rFonts w:ascii="Cambria Math" w:hAnsi="Cambria Math" w:cstheme="minorHAnsi"/>
                        </w:rPr>
                      </w:rPrChange>
                    </w:rPr>
                    <m:t>-3</m:t>
                  </m:r>
                </m:den>
              </m:f>
            </m:e>
          </m:rad>
        </m:oMath>
        <w:r w:rsidRPr="00A06B4A" w:rsidDel="006D5DDA">
          <w:rPr>
            <w:rFonts w:cstheme="minorHAnsi"/>
            <w:color w:val="767171" w:themeColor="background2" w:themeShade="80"/>
            <w:rPrChange w:id="375" w:author="fsingletonthorn" w:date="2019-06-04T11:37:00Z">
              <w:rPr>
                <w:rFonts w:cstheme="minorHAnsi"/>
              </w:rPr>
            </w:rPrChange>
          </w:rPr>
          <w:delText xml:space="preserve">, with </w:delText>
        </w:r>
        <m:oMath>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76" w:author="fsingletonthorn" w:date="2019-06-04T11:37:00Z">
                    <w:rPr>
                      <w:rFonts w:ascii="Cambria Math" w:hAnsi="Cambria Math" w:cstheme="minorHAnsi"/>
                    </w:rPr>
                  </w:rPrChange>
                </w:rPr>
                <m:t>N</m:t>
              </m:r>
            </m:e>
            <m:sub>
              <m:r>
                <w:rPr>
                  <w:rFonts w:ascii="Cambria Math" w:hAnsi="Cambria Math" w:cstheme="minorHAnsi"/>
                  <w:color w:val="767171" w:themeColor="background2" w:themeShade="80"/>
                  <w:rPrChange w:id="377" w:author="fsingletonthorn" w:date="2019-06-04T11:37:00Z">
                    <w:rPr>
                      <w:rFonts w:ascii="Cambria Math" w:hAnsi="Cambria Math" w:cstheme="minorHAnsi"/>
                    </w:rPr>
                  </w:rPrChange>
                </w:rPr>
                <m:t>1</m:t>
              </m:r>
            </m:sub>
          </m:sSub>
        </m:oMath>
        <w:r w:rsidRPr="00A06B4A" w:rsidDel="006D5DDA">
          <w:rPr>
            <w:rFonts w:cstheme="minorHAnsi"/>
            <w:color w:val="767171" w:themeColor="background2" w:themeShade="80"/>
            <w:rPrChange w:id="378" w:author="fsingletonthorn" w:date="2019-06-04T11:37:00Z">
              <w:rPr>
                <w:rFonts w:cstheme="minorHAnsi"/>
              </w:rPr>
            </w:rPrChange>
          </w:rPr>
          <w:delText xml:space="preserve"> being the sample size in the original study and </w:delText>
        </w:r>
        <m:oMath>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79" w:author="fsingletonthorn" w:date="2019-06-04T11:37:00Z">
                    <w:rPr>
                      <w:rFonts w:ascii="Cambria Math" w:hAnsi="Cambria Math" w:cstheme="minorHAnsi"/>
                    </w:rPr>
                  </w:rPrChange>
                </w:rPr>
                <m:t>N</m:t>
              </m:r>
            </m:e>
            <m:sub>
              <m:r>
                <w:rPr>
                  <w:rFonts w:ascii="Cambria Math" w:hAnsi="Cambria Math" w:cstheme="minorHAnsi"/>
                  <w:color w:val="767171" w:themeColor="background2" w:themeShade="80"/>
                  <w:rPrChange w:id="380" w:author="fsingletonthorn" w:date="2019-06-04T11:37:00Z">
                    <w:rPr>
                      <w:rFonts w:ascii="Cambria Math" w:hAnsi="Cambria Math" w:cstheme="minorHAnsi"/>
                    </w:rPr>
                  </w:rPrChange>
                </w:rPr>
                <m:t>2</m:t>
              </m:r>
            </m:sub>
          </m:sSub>
        </m:oMath>
        <w:r w:rsidRPr="00A06B4A" w:rsidDel="006D5DDA">
          <w:rPr>
            <w:rFonts w:cstheme="minorHAnsi"/>
            <w:color w:val="767171" w:themeColor="background2" w:themeShade="80"/>
            <w:rPrChange w:id="381" w:author="fsingletonthorn" w:date="2019-06-04T11:37:00Z">
              <w:rPr>
                <w:rFonts w:cstheme="minorHAnsi"/>
              </w:rPr>
            </w:rPrChange>
          </w:rPr>
          <w:delText xml:space="preserve"> being the sample size in the replication study. This standard error is an approximation for the included F tests with a </w:delText>
        </w:r>
        <m:oMath>
          <m:r>
            <w:rPr>
              <w:rFonts w:ascii="Cambria Math" w:hAnsi="Cambria Math" w:cstheme="minorHAnsi"/>
              <w:color w:val="767171" w:themeColor="background2" w:themeShade="80"/>
              <w:rPrChange w:id="382" w:author="fsingletonthorn" w:date="2019-06-04T11:37:00Z">
                <w:rPr>
                  <w:rFonts w:ascii="Cambria Math" w:hAnsi="Cambria Math" w:cstheme="minorHAnsi"/>
                </w:rPr>
              </w:rPrChange>
            </w:rPr>
            <m:t>d</m:t>
          </m:r>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83" w:author="fsingletonthorn" w:date="2019-06-04T11:37:00Z">
                    <w:rPr>
                      <w:rFonts w:ascii="Cambria Math" w:hAnsi="Cambria Math" w:cstheme="minorHAnsi"/>
                    </w:rPr>
                  </w:rPrChange>
                </w:rPr>
                <m:t>f</m:t>
              </m:r>
            </m:e>
            <m:sub>
              <m:r>
                <w:rPr>
                  <w:rFonts w:ascii="Cambria Math" w:hAnsi="Cambria Math" w:cstheme="minorHAnsi"/>
                  <w:color w:val="767171" w:themeColor="background2" w:themeShade="80"/>
                  <w:rPrChange w:id="384" w:author="fsingletonthorn" w:date="2019-06-04T11:37:00Z">
                    <w:rPr>
                      <w:rFonts w:ascii="Cambria Math" w:hAnsi="Cambria Math" w:cstheme="minorHAnsi"/>
                    </w:rPr>
                  </w:rPrChange>
                </w:rPr>
                <m:t>1</m:t>
              </m:r>
            </m:sub>
          </m:sSub>
        </m:oMath>
        <w:r w:rsidRPr="00A06B4A" w:rsidDel="006D5DDA">
          <w:rPr>
            <w:rFonts w:cstheme="minorHAnsi"/>
            <w:color w:val="767171" w:themeColor="background2" w:themeShade="80"/>
            <w:rPrChange w:id="385" w:author="fsingletonthorn" w:date="2019-06-04T11:37:00Z">
              <w:rPr>
                <w:rFonts w:cstheme="minorHAnsi"/>
              </w:rPr>
            </w:rPrChange>
          </w:rPr>
          <w:delText xml:space="preserve"> greater than 1 and chi square tests, and in order to check whether this was strongly impacting results all multilevel meta-analyses were re-performed excluding these studies. No differences in the substantive interpretation of results would follow from this change (i.e., </w:delText>
        </w:r>
        <m:oMath>
          <m:sSub>
            <m:sSubPr>
              <m:ctrlPr>
                <w:rPr>
                  <w:rFonts w:ascii="Cambria Math" w:hAnsi="Cambria Math" w:cstheme="minorHAnsi"/>
                  <w:color w:val="767171" w:themeColor="background2" w:themeShade="80"/>
                  <w:szCs w:val="24"/>
                  <w:lang w:val="en-US"/>
                </w:rPr>
              </m:ctrlPr>
            </m:sSubPr>
            <m:e>
              <m:r>
                <w:rPr>
                  <w:rFonts w:ascii="Cambria Math" w:hAnsi="Cambria Math" w:cstheme="minorHAnsi"/>
                  <w:color w:val="767171" w:themeColor="background2" w:themeShade="80"/>
                  <w:rPrChange w:id="386" w:author="fsingletonthorn" w:date="2019-06-04T11:37:00Z">
                    <w:rPr>
                      <w:rFonts w:ascii="Cambria Math" w:hAnsi="Cambria Math" w:cstheme="minorHAnsi"/>
                    </w:rPr>
                  </w:rPrChange>
                </w:rPr>
                <m:t>γ</m:t>
              </m:r>
            </m:e>
            <m:sub>
              <m:r>
                <w:rPr>
                  <w:rFonts w:ascii="Cambria Math" w:hAnsi="Cambria Math" w:cstheme="minorHAnsi"/>
                  <w:color w:val="767171" w:themeColor="background2" w:themeShade="80"/>
                  <w:rPrChange w:id="387" w:author="fsingletonthorn" w:date="2019-06-04T11:37:00Z">
                    <w:rPr>
                      <w:rFonts w:ascii="Cambria Math" w:hAnsi="Cambria Math" w:cstheme="minorHAnsi"/>
                    </w:rPr>
                  </w:rPrChange>
                </w:rPr>
                <m:t>0</m:t>
              </m:r>
            </m:sub>
          </m:sSub>
        </m:oMath>
        <w:r w:rsidRPr="00A06B4A" w:rsidDel="006D5DDA">
          <w:rPr>
            <w:rFonts w:cstheme="minorHAnsi"/>
            <w:color w:val="767171" w:themeColor="background2" w:themeShade="80"/>
            <w:rPrChange w:id="388" w:author="fsingletonthorn" w:date="2019-06-04T11:37:00Z">
              <w:rPr>
                <w:rFonts w:cstheme="minorHAnsi"/>
              </w:rPr>
            </w:rPrChange>
          </w:rPr>
          <w:delText xml:space="preserve"> did not change by more than 0.02, no statistical tests changed their statistical significance at the .05 alpha level, and variance partitioning did not change enough to alter interpretations).</w:delText>
        </w:r>
      </w:del>
    </w:p>
    <w:p w14:paraId="3B452FD7" w14:textId="67A78922" w:rsidR="000810F8" w:rsidRPr="006D5DDA" w:rsidRDefault="000810F8" w:rsidP="000810F8">
      <w:pPr>
        <w:pStyle w:val="Heading4"/>
        <w:rPr>
          <w:rFonts w:asciiTheme="minorHAnsi" w:hAnsiTheme="minorHAnsi" w:cstheme="minorHAnsi"/>
        </w:rPr>
      </w:pPr>
      <w:bookmarkStart w:id="389" w:name="accounting-for-null-results"/>
      <w:bookmarkEnd w:id="389"/>
      <w:r w:rsidRPr="006D5DDA">
        <w:rPr>
          <w:rFonts w:asciiTheme="minorHAnsi" w:hAnsiTheme="minorHAnsi" w:cstheme="minorHAnsi"/>
        </w:rPr>
        <w:t>Accounting for null results</w:t>
      </w:r>
      <w:ins w:id="390" w:author="fsingletonthorn" w:date="2019-06-17T13:14:00Z">
        <w:r w:rsidR="00084D43">
          <w:rPr>
            <w:rFonts w:asciiTheme="minorHAnsi" w:hAnsiTheme="minorHAnsi" w:cstheme="minorHAnsi"/>
          </w:rPr>
          <w:t>.</w:t>
        </w:r>
      </w:ins>
      <w:del w:id="391" w:author="fsingletonthorn" w:date="2019-06-17T13:13:00Z">
        <w:r w:rsidR="00A31927" w:rsidRPr="006D5DDA" w:rsidDel="006D5DDA">
          <w:rPr>
            <w:rFonts w:asciiTheme="minorHAnsi" w:hAnsiTheme="minorHAnsi" w:cstheme="minorHAnsi"/>
          </w:rPr>
          <w:delText>.</w:delText>
        </w:r>
      </w:del>
    </w:p>
    <w:p w14:paraId="47A40546" w14:textId="77777777" w:rsidR="006D5DDA" w:rsidRPr="006D5DDA" w:rsidRDefault="006D5DDA">
      <w:pPr>
        <w:pStyle w:val="BodyText"/>
        <w:rPr>
          <w:ins w:id="392" w:author="fsingletonthorn" w:date="2019-06-17T13:13:00Z"/>
          <w:lang w:val="en-US"/>
        </w:rPr>
        <w:pPrChange w:id="393" w:author="fsingletonthorn" w:date="2019-06-17T13:13:00Z">
          <w:pPr>
            <w:spacing w:before="180" w:after="180" w:line="240" w:lineRule="auto"/>
          </w:pPr>
        </w:pPrChange>
      </w:pPr>
      <w:ins w:id="394" w:author="fsingletonthorn" w:date="2019-06-17T13:13:00Z">
        <w:r w:rsidRPr="006D5DDA">
          <w:rPr>
            <w:lang w:val="en-US"/>
          </w:rPr>
          <w:t>An important question in assessing the degree to which effects are attenuated in this literature is how much this effect is driven by the presence of a subset of replication studies where the null hypothesis is true. The average effect size difference between original studies and their replications could be extremely high, and yet this effect could be entirely driven by the presence of null effects. If 50% of studies examined scenarios where there was no between-group difference or association at the population level, and yet all non-zero effects are identical to those reported in the original article, the average attenuation would be 50%. Analyses 2 to 5 were performed in order to account for this issue.</w:t>
        </w:r>
      </w:ins>
    </w:p>
    <w:p w14:paraId="684916DB" w14:textId="76E844CB" w:rsidR="000810F8" w:rsidRPr="00A06B4A" w:rsidDel="006D5DDA" w:rsidRDefault="000810F8" w:rsidP="000810F8">
      <w:pPr>
        <w:pStyle w:val="FirstParagraph"/>
        <w:rPr>
          <w:del w:id="395" w:author="fsingletonthorn" w:date="2019-06-17T13:13:00Z"/>
          <w:rFonts w:asciiTheme="minorHAnsi" w:hAnsiTheme="minorHAnsi" w:cstheme="minorHAnsi"/>
          <w:color w:val="767171" w:themeColor="background2" w:themeShade="80"/>
          <w:rPrChange w:id="396" w:author="fsingletonthorn" w:date="2019-06-04T11:37:00Z">
            <w:rPr>
              <w:del w:id="397" w:author="fsingletonthorn" w:date="2019-06-17T13:13:00Z"/>
              <w:rFonts w:asciiTheme="minorHAnsi" w:hAnsiTheme="minorHAnsi" w:cstheme="minorHAnsi"/>
            </w:rPr>
          </w:rPrChange>
        </w:rPr>
      </w:pPr>
      <w:del w:id="398" w:author="fsingletonthorn" w:date="2019-06-17T13:13:00Z">
        <w:r w:rsidRPr="00A06B4A" w:rsidDel="006D5DDA">
          <w:rPr>
            <w:rFonts w:cstheme="minorHAnsi"/>
            <w:color w:val="767171" w:themeColor="background2" w:themeShade="80"/>
            <w:rPrChange w:id="399" w:author="fsingletonthorn" w:date="2019-06-04T11:37:00Z">
              <w:rPr>
                <w:rFonts w:cstheme="minorHAnsi"/>
              </w:rPr>
            </w:rPrChange>
          </w:rPr>
          <w:delText>An important question in assessing the degree to which effects are attenuated in this literature is how much this effect is driven by the presence of a subset of null effects. The average effect size difference between original studies and their replications could be could be extremely high, and yet but this effect could be entirely driven by the presence of null effects (e.g., if 50% of studies examined scenarios where there was no between-group difference or association at the population level, and yet all non-zero effects are identical to those reported, the average attenuation would be 50%). Analyses 2 to 4 were performed in order to account for this issue.</w:delText>
        </w:r>
      </w:del>
    </w:p>
    <w:p w14:paraId="56FEC1E6" w14:textId="3DCC0BFE" w:rsidR="000810F8" w:rsidRPr="00494AB9" w:rsidRDefault="000810F8" w:rsidP="00D737CB">
      <w:pPr>
        <w:pStyle w:val="Heading4"/>
        <w:rPr>
          <w:rFonts w:asciiTheme="minorHAnsi" w:hAnsiTheme="minorHAnsi" w:cstheme="minorHAnsi"/>
        </w:rPr>
      </w:pPr>
      <w:bookmarkStart w:id="400" w:name="analysis-2-and-3-multilevel-random-effec"/>
      <w:bookmarkEnd w:id="400"/>
      <w:r w:rsidRPr="00494AB9">
        <w:rPr>
          <w:rFonts w:asciiTheme="minorHAnsi" w:hAnsiTheme="minorHAnsi" w:cstheme="minorHAnsi"/>
        </w:rPr>
        <w:t>Analysis 2 and 3: Multilevel random effects meta-analysis with exclusions</w:t>
      </w:r>
      <w:r w:rsidR="00D737CB" w:rsidRPr="00494AB9">
        <w:rPr>
          <w:rFonts w:asciiTheme="minorHAnsi" w:hAnsiTheme="minorHAnsi" w:cstheme="minorHAnsi"/>
        </w:rPr>
        <w:t>.</w:t>
      </w:r>
    </w:p>
    <w:p w14:paraId="56289E73" w14:textId="77777777" w:rsidR="00494AB9" w:rsidRPr="00494AB9" w:rsidRDefault="00494AB9">
      <w:pPr>
        <w:pStyle w:val="BodyText"/>
        <w:rPr>
          <w:ins w:id="401" w:author="fsingletonthorn" w:date="2019-06-17T13:12:00Z"/>
          <w:lang w:val="en-US"/>
        </w:rPr>
        <w:pPrChange w:id="402" w:author="fsingletonthorn" w:date="2019-06-17T13:12:00Z">
          <w:pPr>
            <w:spacing w:before="180" w:after="180" w:line="240" w:lineRule="auto"/>
          </w:pPr>
        </w:pPrChange>
      </w:pPr>
      <w:ins w:id="403" w:author="fsingletonthorn" w:date="2019-06-17T13:12:00Z">
        <w:r w:rsidRPr="00494AB9">
          <w:rPr>
            <w:lang w:val="en-US"/>
            <w:rPrChange w:id="404" w:author="fsingletonthorn" w:date="2019-06-17T13:12:00Z">
              <w:rPr>
                <w:lang w:val="en-US"/>
              </w:rPr>
            </w:rPrChange>
          </w:rPr>
          <w:t xml:space="preserve">Analyses 2 and 3 reperform the above meta-analysis excluding studies </w:t>
        </w:r>
        <w:r w:rsidRPr="00494AB9">
          <w:rPr>
            <w:lang w:val="en-US"/>
          </w:rPr>
          <w:t xml:space="preserve">using two exclusion criteria. Analysis 2 excludes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removes effects in which the replication study effect is “statistically equivalent” to the null according to an equivalence test.</w:t>
        </w:r>
      </w:ins>
    </w:p>
    <w:p w14:paraId="6F5391DE" w14:textId="4533EAEA" w:rsidR="00494AB9" w:rsidRPr="00494AB9" w:rsidRDefault="00494AB9">
      <w:pPr>
        <w:pStyle w:val="BodyText"/>
        <w:rPr>
          <w:ins w:id="405" w:author="fsingletonthorn" w:date="2019-06-17T13:12:00Z"/>
          <w:lang w:val="en-US"/>
        </w:rPr>
        <w:pPrChange w:id="406" w:author="fsingletonthorn" w:date="2019-06-17T13:12:00Z">
          <w:pPr>
            <w:spacing w:before="180" w:after="180" w:line="240" w:lineRule="auto"/>
          </w:pPr>
        </w:pPrChange>
      </w:pPr>
      <w:ins w:id="407" w:author="fsingletonthorn" w:date="2019-06-17T13:12:00Z">
        <w:r w:rsidRPr="00494AB9">
          <w:rPr>
            <w:lang w:val="en-US"/>
          </w:rPr>
          <w:t xml:space="preserve">Analysis 2, excluding studies in which the replication study was not significant, means that replication studies which have a low level of statistical power to detect the true effect size under study are likely to be excluded. Especially as in some of the replication projects the sample size in the replication study was chosen using a power analysis of the observed effect in the original study </w:t>
        </w:r>
      </w:ins>
      <w:r w:rsidR="000821FB">
        <w:rPr>
          <w:lang w:val="en-US"/>
        </w:rPr>
        <w:fldChar w:fldCharType="begin"/>
      </w:r>
      <w:r w:rsidR="000821FB">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821FB">
        <w:rPr>
          <w:lang w:val="en-US"/>
        </w:rPr>
        <w:fldChar w:fldCharType="separate"/>
      </w:r>
      <w:r w:rsidR="000821FB">
        <w:rPr>
          <w:noProof/>
          <w:lang w:val="en-US"/>
        </w:rPr>
        <w:t>(Open Science Collaboration, 2015)</w:t>
      </w:r>
      <w:r w:rsidR="000821FB">
        <w:rPr>
          <w:lang w:val="en-US"/>
        </w:rPr>
        <w:fldChar w:fldCharType="end"/>
      </w:r>
      <w:ins w:id="408" w:author="fsingletonthorn" w:date="2019-06-17T13:12:00Z">
        <w:r w:rsidRPr="00494AB9">
          <w:rPr>
            <w:lang w:val="en-US"/>
          </w:rPr>
          <w:t>, this method is likely to underestimate the amount of effect size exaggeration due to the exclusion of under-powered replications.</w:t>
        </w:r>
      </w:ins>
    </w:p>
    <w:p w14:paraId="740FE7A8" w14:textId="6BA85B2A" w:rsidR="00494AB9" w:rsidRPr="00494AB9" w:rsidRDefault="00494AB9">
      <w:pPr>
        <w:pStyle w:val="BodyText"/>
        <w:rPr>
          <w:ins w:id="409" w:author="fsingletonthorn" w:date="2019-06-17T13:12:00Z"/>
          <w:lang w:val="en-US"/>
        </w:rPr>
        <w:pPrChange w:id="410" w:author="fsingletonthorn" w:date="2019-06-17T13:12:00Z">
          <w:pPr>
            <w:spacing w:before="180" w:after="180" w:line="240" w:lineRule="auto"/>
          </w:pPr>
        </w:pPrChange>
      </w:pPr>
      <w:ins w:id="411" w:author="fsingletonthorn" w:date="2019-06-17T13:12:00Z">
        <w:r w:rsidRPr="00494AB9">
          <w:rPr>
            <w:lang w:val="en-US"/>
          </w:rPr>
          <w:t xml:space="preserve">In order to avoid excluding under-powered studies erroneously, analysis 3 excludes studies based on whether the results are statistically equivalent to the null hypothesis, or statistically significant in the opposite direction </w:t>
        </w:r>
      </w:ins>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(Lakens, 2017; Lakens, Scheel, &amp; Isager, 2018)</w:t>
      </w:r>
      <w:r w:rsidR="000821FB">
        <w:rPr>
          <w:lang w:val="en-US"/>
        </w:rPr>
        <w:fldChar w:fldCharType="end"/>
      </w:r>
      <w:ins w:id="412" w:author="fsingletonthorn" w:date="2019-06-17T13:12:00Z">
        <w:r w:rsidRPr="00494AB9">
          <w:rPr>
            <w:lang w:val="en-US"/>
          </w:rPr>
          <w:t xml:space="preserve">. A requirement for equivalence testing is that an equivalence bound is selected (i.e., an effect size below which the effect size is said to be for all practical purposes equal to zero). For this, we use the lowest effect size that would have been statistically significant in the original study (assuming an alpha of .05), following a suggestion in </w:t>
        </w:r>
      </w:ins>
      <w:r w:rsidR="000821FB">
        <w:rPr>
          <w:lang w:val="en-US"/>
        </w:rPr>
        <w:fldChar w:fldCharType="begin"/>
      </w:r>
      <w:r w:rsidR="000821FB">
        <w:rPr>
          <w:lang w:val="en-US"/>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0821FB">
        <w:rPr>
          <w:noProof/>
          <w:lang w:val="en-US"/>
        </w:rPr>
        <w:t>(Lakens et al., 2018)</w:t>
      </w:r>
      <w:r w:rsidR="000821FB">
        <w:rPr>
          <w:lang w:val="en-US"/>
        </w:rPr>
        <w:fldChar w:fldCharType="end"/>
      </w:r>
      <w:ins w:id="413" w:author="fsingletonthorn" w:date="2019-06-17T13:12:00Z">
        <w:r w:rsidRPr="00494AB9">
          <w:rPr>
            <w:lang w:val="en-US"/>
          </w:rPr>
          <w:t xml:space="preserve">. Equivalence tests were performed using Z tests of the Fisher Z transformed effect sizes, </w:t>
        </w:r>
        <w:r w:rsidRPr="00494AB9">
          <w:rPr>
            <w:lang w:val="en-US"/>
          </w:rPr>
          <w:lastRenderedPageBreak/>
          <w:t xml:space="preserve">excluding studies where the observed replication effect is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Pr="00494AB9">
          <w:rPr>
            <w:lang w:val="en-US"/>
          </w:rPr>
          <w:t xml:space="preserve">, except for studies from </w:t>
        </w:r>
      </w:ins>
      <w:r w:rsidR="000821FB">
        <w:rPr>
          <w:lang w:val="en-US"/>
        </w:rPr>
        <w:fldChar w:fldCharType="begin"/>
      </w:r>
      <w:r w:rsidR="000821FB">
        <w:rPr>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821FB">
        <w:rPr>
          <w:noProof/>
          <w:lang w:val="en-US"/>
        </w:rPr>
        <w:t>(Camerer et al., 2018)</w:t>
      </w:r>
      <w:r w:rsidR="000821FB">
        <w:rPr>
          <w:lang w:val="en-US"/>
        </w:rPr>
        <w:fldChar w:fldCharType="end"/>
      </w:r>
      <w:ins w:id="414" w:author="fsingletonthorn" w:date="2019-06-17T13:12:00Z">
        <w:r w:rsidRPr="00494AB9">
          <w:rPr>
            <w:lang w:val="en-US"/>
          </w:rPr>
          <w:t xml:space="preserve"> which had more than a single replication attempt, where standard errors are those derived from the meta-analyses that produced the effect size estimate (see Supplementary Materials 1 for details).</w:t>
        </w:r>
      </w:ins>
    </w:p>
    <w:p w14:paraId="21371B88" w14:textId="75E3E57B" w:rsidR="00494AB9" w:rsidRPr="00494AB9" w:rsidRDefault="00494AB9">
      <w:pPr>
        <w:pStyle w:val="BodyText"/>
        <w:rPr>
          <w:ins w:id="415" w:author="fsingletonthorn" w:date="2019-06-17T13:12:00Z"/>
          <w:lang w:val="en-US"/>
        </w:rPr>
        <w:pPrChange w:id="416" w:author="fsingletonthorn" w:date="2019-06-17T13:12:00Z">
          <w:pPr>
            <w:spacing w:before="180" w:after="180" w:line="240" w:lineRule="auto"/>
          </w:pPr>
        </w:pPrChange>
      </w:pPr>
      <w:ins w:id="417" w:author="fsingletonthorn" w:date="2019-06-17T13:12:00Z">
        <w:r w:rsidRPr="00494AB9">
          <w:rPr>
            <w:lang w:val="en-US"/>
          </w:rPr>
          <w:t xml:space="preserve">In interpreting results based on this exclusion criterion, it is important to note that the minimum detectable effect was occasionally quite high as 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which have replication effects the original authors may have considered important </w:t>
        </w:r>
      </w:ins>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ins w:id="418" w:author="fsingletonthorn" w:date="2019-06-17T13:12:00Z">
        <w:r w:rsidRPr="00494AB9">
          <w:rPr>
            <w:lang w:val="en-US"/>
          </w:rPr>
          <w:t>. See supplementary materials 2 for scatter plots of the dataset using each exclusion rule.</w:t>
        </w:r>
      </w:ins>
    </w:p>
    <w:p w14:paraId="06617571" w14:textId="58D44146" w:rsidR="000810F8" w:rsidRPr="00A06B4A" w:rsidDel="00494AB9" w:rsidRDefault="000810F8" w:rsidP="000810F8">
      <w:pPr>
        <w:pStyle w:val="FirstParagraph"/>
        <w:rPr>
          <w:del w:id="419" w:author="fsingletonthorn" w:date="2019-06-17T13:12:00Z"/>
          <w:rFonts w:asciiTheme="minorHAnsi" w:hAnsiTheme="minorHAnsi" w:cstheme="minorHAnsi"/>
          <w:color w:val="767171" w:themeColor="background2" w:themeShade="80"/>
          <w:rPrChange w:id="420" w:author="fsingletonthorn" w:date="2019-06-04T11:37:00Z">
            <w:rPr>
              <w:del w:id="421" w:author="fsingletonthorn" w:date="2019-06-17T13:12:00Z"/>
              <w:rFonts w:asciiTheme="minorHAnsi" w:hAnsiTheme="minorHAnsi" w:cstheme="minorHAnsi"/>
            </w:rPr>
          </w:rPrChange>
        </w:rPr>
      </w:pPr>
      <w:del w:id="422" w:author="fsingletonthorn" w:date="2019-06-17T13:12:00Z">
        <w:r w:rsidRPr="00A06B4A" w:rsidDel="00494AB9">
          <w:rPr>
            <w:rFonts w:cstheme="minorHAnsi"/>
            <w:color w:val="767171" w:themeColor="background2" w:themeShade="80"/>
            <w:rPrChange w:id="423" w:author="fsingletonthorn" w:date="2019-06-04T11:37:00Z">
              <w:rPr>
                <w:rFonts w:cstheme="minorHAnsi"/>
              </w:rPr>
            </w:rPrChange>
          </w:rPr>
          <w:delText>Analyses 2 and 3 reperform the above meta-analysis excluding studies using two exclusion criteria. Analysis 2 excludes studies in which the replication study was not statistically significant with an effect in the same direction as the original (using p value reported in the replication projects’ datasets, at an alpha of .05, and using two-tailed tests where applicable). Analysis 3 removes effects in which the replication study is statistically equivalent to the null studies.</w:delText>
        </w:r>
      </w:del>
    </w:p>
    <w:p w14:paraId="63E31E34" w14:textId="650BAE35" w:rsidR="000810F8" w:rsidRPr="00A06B4A" w:rsidDel="00494AB9" w:rsidRDefault="000810F8" w:rsidP="000810F8">
      <w:pPr>
        <w:pStyle w:val="BodyText"/>
        <w:rPr>
          <w:del w:id="424" w:author="fsingletonthorn" w:date="2019-06-17T13:12:00Z"/>
          <w:rFonts w:cstheme="minorHAnsi"/>
          <w:color w:val="767171" w:themeColor="background2" w:themeShade="80"/>
          <w:rPrChange w:id="425" w:author="fsingletonthorn" w:date="2019-06-04T11:37:00Z">
            <w:rPr>
              <w:del w:id="426" w:author="fsingletonthorn" w:date="2019-06-17T13:12:00Z"/>
              <w:rFonts w:cstheme="minorHAnsi"/>
            </w:rPr>
          </w:rPrChange>
        </w:rPr>
      </w:pPr>
      <w:del w:id="427" w:author="fsingletonthorn" w:date="2019-06-17T13:12:00Z">
        <w:r w:rsidRPr="00A06B4A" w:rsidDel="00494AB9">
          <w:rPr>
            <w:rFonts w:cstheme="minorHAnsi"/>
            <w:color w:val="767171" w:themeColor="background2" w:themeShade="80"/>
            <w:rPrChange w:id="428" w:author="fsingletonthorn" w:date="2019-06-04T11:37:00Z">
              <w:rPr>
                <w:rFonts w:cstheme="minorHAnsi"/>
              </w:rPr>
            </w:rPrChange>
          </w:rPr>
          <w:delText xml:space="preserve">Analysis 2, excluding studies in which the replication study was not significant, means that replication studies which have a low level of statistical power to detect the true effect size under study are likely to be excluded. Especially as in some of the replication projects the sample size in the replication study was chosen using a power analysis of the observed effect in the original study </w:delText>
        </w:r>
        <w:r w:rsidR="00823236" w:rsidRPr="00A06B4A" w:rsidDel="00494AB9">
          <w:rPr>
            <w:rFonts w:cstheme="minorHAnsi"/>
            <w:color w:val="767171" w:themeColor="background2" w:themeShade="80"/>
            <w:rPrChange w:id="429" w:author="fsingletonthorn" w:date="2019-06-04T11:37:00Z">
              <w:rPr>
                <w:rFonts w:cstheme="minorHAnsi"/>
              </w:rPr>
            </w:rPrChange>
          </w:rPr>
          <w:fldChar w:fldCharType="begin"/>
        </w:r>
        <w:r w:rsidR="00823236" w:rsidRPr="00A06B4A" w:rsidDel="00494AB9">
          <w:rPr>
            <w:rFonts w:cstheme="minorHAnsi"/>
            <w:color w:val="767171" w:themeColor="background2" w:themeShade="80"/>
            <w:rPrChange w:id="430" w:author="fsingletonthorn" w:date="2019-06-04T11:37:00Z">
              <w:rPr>
                <w:rFonts w:cstheme="minorHAnsi"/>
              </w:rPr>
            </w:rPrChange>
          </w:rPr>
          <w:del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delInstrText>
        </w:r>
        <w:r w:rsidR="00823236" w:rsidRPr="00A06B4A" w:rsidDel="00494AB9">
          <w:rPr>
            <w:rFonts w:cstheme="minorHAnsi"/>
            <w:color w:val="767171" w:themeColor="background2" w:themeShade="80"/>
            <w:rPrChange w:id="431" w:author="fsingletonthorn" w:date="2019-06-04T11:37:00Z">
              <w:rPr>
                <w:rFonts w:cstheme="minorHAnsi"/>
              </w:rPr>
            </w:rPrChange>
          </w:rPr>
          <w:fldChar w:fldCharType="separate"/>
        </w:r>
        <w:r w:rsidR="00823236" w:rsidRPr="00A06B4A" w:rsidDel="00494AB9">
          <w:rPr>
            <w:rFonts w:cstheme="minorHAnsi"/>
            <w:noProof/>
            <w:color w:val="767171" w:themeColor="background2" w:themeShade="80"/>
            <w:rPrChange w:id="432" w:author="fsingletonthorn" w:date="2019-06-04T11:37:00Z">
              <w:rPr>
                <w:rFonts w:cstheme="minorHAnsi"/>
                <w:noProof/>
              </w:rPr>
            </w:rPrChange>
          </w:rPr>
          <w:delText>(Open Science Collaboration, 2015)</w:delText>
        </w:r>
        <w:r w:rsidR="00823236" w:rsidRPr="00A06B4A" w:rsidDel="00494AB9">
          <w:rPr>
            <w:rFonts w:cstheme="minorHAnsi"/>
            <w:color w:val="767171" w:themeColor="background2" w:themeShade="80"/>
            <w:rPrChange w:id="433" w:author="fsingletonthorn" w:date="2019-06-04T11:37:00Z">
              <w:rPr>
                <w:rFonts w:cstheme="minorHAnsi"/>
              </w:rPr>
            </w:rPrChange>
          </w:rPr>
          <w:fldChar w:fldCharType="end"/>
        </w:r>
        <w:r w:rsidRPr="00A06B4A" w:rsidDel="00494AB9">
          <w:rPr>
            <w:rFonts w:cstheme="minorHAnsi"/>
            <w:color w:val="767171" w:themeColor="background2" w:themeShade="80"/>
            <w:rPrChange w:id="434" w:author="fsingletonthorn" w:date="2019-06-04T11:37:00Z">
              <w:rPr>
                <w:rFonts w:cstheme="minorHAnsi"/>
              </w:rPr>
            </w:rPrChange>
          </w:rPr>
          <w:delText>, this method is likely to underestimate the amount of effect size exaggeration due to the exclusion of under-powered replications.</w:delText>
        </w:r>
      </w:del>
    </w:p>
    <w:p w14:paraId="1B0AACE6" w14:textId="0817A547" w:rsidR="000810F8" w:rsidRPr="00A06B4A" w:rsidDel="00494AB9" w:rsidRDefault="000810F8" w:rsidP="000810F8">
      <w:pPr>
        <w:pStyle w:val="BodyText"/>
        <w:rPr>
          <w:del w:id="435" w:author="fsingletonthorn" w:date="2019-06-17T13:12:00Z"/>
          <w:rFonts w:cstheme="minorHAnsi"/>
          <w:color w:val="767171" w:themeColor="background2" w:themeShade="80"/>
          <w:rPrChange w:id="436" w:author="fsingletonthorn" w:date="2019-06-04T11:37:00Z">
            <w:rPr>
              <w:del w:id="437" w:author="fsingletonthorn" w:date="2019-06-17T13:12:00Z"/>
              <w:rFonts w:cstheme="minorHAnsi"/>
            </w:rPr>
          </w:rPrChange>
        </w:rPr>
      </w:pPr>
      <w:del w:id="438" w:author="fsingletonthorn" w:date="2019-06-17T13:12:00Z">
        <w:r w:rsidRPr="00A06B4A" w:rsidDel="00494AB9">
          <w:rPr>
            <w:rFonts w:cstheme="minorHAnsi"/>
            <w:color w:val="767171" w:themeColor="background2" w:themeShade="80"/>
            <w:rPrChange w:id="439" w:author="fsingletonthorn" w:date="2019-06-04T11:37:00Z">
              <w:rPr>
                <w:rFonts w:cstheme="minorHAnsi"/>
              </w:rPr>
            </w:rPrChange>
          </w:rPr>
          <w:delText xml:space="preserve">In order to avoid excluding under-powered studies erroneously, analysis 3 excludes studies based on whether the results are statistically equivalent to the null hypothesis, or statistically significant in the opposite direction </w:delText>
        </w:r>
        <w:r w:rsidR="00823236" w:rsidRPr="00A06B4A" w:rsidDel="00494AB9">
          <w:rPr>
            <w:rFonts w:cstheme="minorHAnsi"/>
            <w:color w:val="767171" w:themeColor="background2" w:themeShade="80"/>
            <w:rPrChange w:id="440" w:author="fsingletonthorn" w:date="2019-06-04T11:37:00Z">
              <w:rPr>
                <w:rFonts w:cstheme="minorHAnsi"/>
              </w:rPr>
            </w:rPrChange>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23236" w:rsidRPr="00A06B4A" w:rsidDel="00494AB9">
          <w:rPr>
            <w:rFonts w:cstheme="minorHAnsi"/>
            <w:color w:val="767171" w:themeColor="background2" w:themeShade="80"/>
            <w:rPrChange w:id="441" w:author="fsingletonthorn" w:date="2019-06-04T11:37:00Z">
              <w:rPr>
                <w:rFonts w:cstheme="minorHAnsi"/>
              </w:rPr>
            </w:rPrChange>
          </w:rPr>
          <w:delInstrText xml:space="preserve"> ADDIN EN.CITE </w:delInstrText>
        </w:r>
        <w:r w:rsidR="00823236" w:rsidRPr="00A06B4A" w:rsidDel="00494AB9">
          <w:rPr>
            <w:rFonts w:cstheme="minorHAnsi"/>
            <w:color w:val="767171" w:themeColor="background2" w:themeShade="80"/>
            <w:rPrChange w:id="442" w:author="fsingletonthorn" w:date="2019-06-04T11:37:00Z">
              <w:rPr>
                <w:rFonts w:cstheme="minorHAnsi"/>
              </w:rPr>
            </w:rPrChange>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23236" w:rsidRPr="00A06B4A" w:rsidDel="00494AB9">
          <w:rPr>
            <w:rFonts w:cstheme="minorHAnsi"/>
            <w:color w:val="767171" w:themeColor="background2" w:themeShade="80"/>
            <w:rPrChange w:id="443" w:author="fsingletonthorn" w:date="2019-06-04T11:37:00Z">
              <w:rPr>
                <w:rFonts w:cstheme="minorHAnsi"/>
              </w:rPr>
            </w:rPrChange>
          </w:rPr>
          <w:delInstrText xml:space="preserve"> ADDIN EN.CITE.DATA </w:delInstrText>
        </w:r>
        <w:r w:rsidR="00823236" w:rsidRPr="00A06B4A" w:rsidDel="00494AB9">
          <w:rPr>
            <w:rFonts w:cstheme="minorHAnsi"/>
            <w:color w:val="767171" w:themeColor="background2" w:themeShade="80"/>
            <w:rPrChange w:id="444" w:author="fsingletonthorn" w:date="2019-06-04T11:37:00Z">
              <w:rPr>
                <w:rFonts w:cstheme="minorHAnsi"/>
                <w:color w:val="767171" w:themeColor="background2" w:themeShade="80"/>
              </w:rPr>
            </w:rPrChange>
          </w:rPr>
        </w:r>
        <w:r w:rsidR="00823236" w:rsidRPr="00A06B4A" w:rsidDel="00494AB9">
          <w:rPr>
            <w:rFonts w:cstheme="minorHAnsi"/>
            <w:color w:val="767171" w:themeColor="background2" w:themeShade="80"/>
            <w:rPrChange w:id="445" w:author="fsingletonthorn" w:date="2019-06-04T11:37:00Z">
              <w:rPr>
                <w:rFonts w:cstheme="minorHAnsi"/>
              </w:rPr>
            </w:rPrChange>
          </w:rPr>
          <w:fldChar w:fldCharType="end"/>
        </w:r>
        <w:r w:rsidR="00823236" w:rsidRPr="00A06B4A" w:rsidDel="00494AB9">
          <w:rPr>
            <w:rFonts w:cstheme="minorHAnsi"/>
            <w:color w:val="767171" w:themeColor="background2" w:themeShade="80"/>
            <w:rPrChange w:id="446" w:author="fsingletonthorn" w:date="2019-06-04T11:37:00Z">
              <w:rPr>
                <w:rFonts w:cstheme="minorHAnsi"/>
                <w:color w:val="767171" w:themeColor="background2" w:themeShade="80"/>
              </w:rPr>
            </w:rPrChange>
          </w:rPr>
        </w:r>
        <w:r w:rsidR="00823236" w:rsidRPr="00A06B4A" w:rsidDel="00494AB9">
          <w:rPr>
            <w:rFonts w:cstheme="minorHAnsi"/>
            <w:color w:val="767171" w:themeColor="background2" w:themeShade="80"/>
            <w:rPrChange w:id="447" w:author="fsingletonthorn" w:date="2019-06-04T11:37:00Z">
              <w:rPr>
                <w:rFonts w:cstheme="minorHAnsi"/>
              </w:rPr>
            </w:rPrChange>
          </w:rPr>
          <w:fldChar w:fldCharType="separate"/>
        </w:r>
        <w:r w:rsidR="00823236" w:rsidRPr="00A06B4A" w:rsidDel="00494AB9">
          <w:rPr>
            <w:rFonts w:cstheme="minorHAnsi"/>
            <w:noProof/>
            <w:color w:val="767171" w:themeColor="background2" w:themeShade="80"/>
            <w:rPrChange w:id="448" w:author="fsingletonthorn" w:date="2019-06-04T11:37:00Z">
              <w:rPr>
                <w:rFonts w:cstheme="minorHAnsi"/>
                <w:noProof/>
              </w:rPr>
            </w:rPrChange>
          </w:rPr>
          <w:delText>(Lakens, 2017; Lakens, Scheel, &amp; Isager, 2018)</w:delText>
        </w:r>
        <w:r w:rsidR="00823236" w:rsidRPr="00A06B4A" w:rsidDel="00494AB9">
          <w:rPr>
            <w:rFonts w:cstheme="minorHAnsi"/>
            <w:color w:val="767171" w:themeColor="background2" w:themeShade="80"/>
            <w:rPrChange w:id="449" w:author="fsingletonthorn" w:date="2019-06-04T11:37:00Z">
              <w:rPr>
                <w:rFonts w:cstheme="minorHAnsi"/>
              </w:rPr>
            </w:rPrChange>
          </w:rPr>
          <w:fldChar w:fldCharType="end"/>
        </w:r>
        <w:r w:rsidRPr="00A06B4A" w:rsidDel="00494AB9">
          <w:rPr>
            <w:rFonts w:cstheme="minorHAnsi"/>
            <w:color w:val="767171" w:themeColor="background2" w:themeShade="80"/>
            <w:rPrChange w:id="450" w:author="fsingletonthorn" w:date="2019-06-04T11:37:00Z">
              <w:rPr>
                <w:rFonts w:cstheme="minorHAnsi"/>
              </w:rPr>
            </w:rPrChange>
          </w:rPr>
          <w:delText xml:space="preserve">. A requirement for equivalence testing is that an equivalence bound is selected (i.e., an effect size below which the effect size is said to be for all practical purposes equal to zero). For this, we use the lowest effect size that would have been statistically significant in the original study (assuming an alpha of .05), following a suggestion in </w:delText>
        </w:r>
        <w:r w:rsidR="00823236" w:rsidRPr="00A06B4A" w:rsidDel="00494AB9">
          <w:rPr>
            <w:rFonts w:cstheme="minorHAnsi"/>
            <w:color w:val="767171" w:themeColor="background2" w:themeShade="80"/>
            <w:rPrChange w:id="451" w:author="fsingletonthorn" w:date="2019-06-04T11:37:00Z">
              <w:rPr>
                <w:rFonts w:cstheme="minorHAnsi"/>
              </w:rPr>
            </w:rPrChange>
          </w:rPr>
          <w:fldChar w:fldCharType="begin"/>
        </w:r>
        <w:r w:rsidR="00823236" w:rsidRPr="00A06B4A" w:rsidDel="00494AB9">
          <w:rPr>
            <w:rFonts w:cstheme="minorHAnsi"/>
            <w:color w:val="767171" w:themeColor="background2" w:themeShade="80"/>
            <w:rPrChange w:id="452" w:author="fsingletonthorn" w:date="2019-06-04T11:37:00Z">
              <w:rPr>
                <w:rFonts w:cstheme="minorHAnsi"/>
              </w:rPr>
            </w:rPrChange>
          </w:rPr>
          <w:del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delInstrText>
        </w:r>
        <w:r w:rsidR="00823236" w:rsidRPr="00A06B4A" w:rsidDel="00494AB9">
          <w:rPr>
            <w:rFonts w:cstheme="minorHAnsi"/>
            <w:color w:val="767171" w:themeColor="background2" w:themeShade="80"/>
            <w:rPrChange w:id="453" w:author="fsingletonthorn" w:date="2019-06-04T11:37:00Z">
              <w:rPr>
                <w:rFonts w:cstheme="minorHAnsi"/>
              </w:rPr>
            </w:rPrChange>
          </w:rPr>
          <w:fldChar w:fldCharType="separate"/>
        </w:r>
        <w:r w:rsidR="00823236" w:rsidRPr="00A06B4A" w:rsidDel="00494AB9">
          <w:rPr>
            <w:rFonts w:cstheme="minorHAnsi"/>
            <w:noProof/>
            <w:color w:val="767171" w:themeColor="background2" w:themeShade="80"/>
            <w:rPrChange w:id="454" w:author="fsingletonthorn" w:date="2019-06-04T11:37:00Z">
              <w:rPr>
                <w:rFonts w:cstheme="minorHAnsi"/>
                <w:noProof/>
              </w:rPr>
            </w:rPrChange>
          </w:rPr>
          <w:delText>(Lakens et al., 2018)</w:delText>
        </w:r>
        <w:r w:rsidR="00823236" w:rsidRPr="00A06B4A" w:rsidDel="00494AB9">
          <w:rPr>
            <w:rFonts w:cstheme="minorHAnsi"/>
            <w:color w:val="767171" w:themeColor="background2" w:themeShade="80"/>
            <w:rPrChange w:id="455" w:author="fsingletonthorn" w:date="2019-06-04T11:37:00Z">
              <w:rPr>
                <w:rFonts w:cstheme="minorHAnsi"/>
              </w:rPr>
            </w:rPrChange>
          </w:rPr>
          <w:fldChar w:fldCharType="end"/>
        </w:r>
        <w:r w:rsidRPr="00A06B4A" w:rsidDel="00494AB9">
          <w:rPr>
            <w:rFonts w:cstheme="minorHAnsi"/>
            <w:color w:val="767171" w:themeColor="background2" w:themeShade="80"/>
            <w:rPrChange w:id="456" w:author="fsingletonthorn" w:date="2019-06-04T11:37:00Z">
              <w:rPr>
                <w:rFonts w:cstheme="minorHAnsi"/>
              </w:rPr>
            </w:rPrChange>
          </w:rPr>
          <w:delText xml:space="preserve">. Equivalence tests were performed using Z tests of the Fisher Z transformed effect sizes, excluding studies where the observed replication effect is significantly smaller than the equivalence bound using a one tailed test at the 95% confidence level. Standard errors of each study were estimated as </w:delText>
        </w:r>
        <m:oMath>
          <m:rad>
            <m:radPr>
              <m:degHide m:val="1"/>
              <m:ctrlPr>
                <w:rPr>
                  <w:rFonts w:ascii="Cambria Math" w:hAnsi="Cambria Math" w:cstheme="minorHAnsi"/>
                  <w:color w:val="767171" w:themeColor="background2" w:themeShade="80"/>
                  <w:szCs w:val="24"/>
                  <w:lang w:val="en-US"/>
                </w:rPr>
              </m:ctrlPr>
            </m:radPr>
            <m:deg/>
            <m:e>
              <m:f>
                <m:fPr>
                  <m:ctrlPr>
                    <w:rPr>
                      <w:rFonts w:ascii="Cambria Math" w:hAnsi="Cambria Math" w:cstheme="minorHAnsi"/>
                      <w:color w:val="767171" w:themeColor="background2" w:themeShade="80"/>
                      <w:szCs w:val="24"/>
                      <w:lang w:val="en-US"/>
                    </w:rPr>
                  </m:ctrlPr>
                </m:fPr>
                <m:num>
                  <m:r>
                    <w:rPr>
                      <w:rFonts w:ascii="Cambria Math" w:hAnsi="Cambria Math" w:cstheme="minorHAnsi"/>
                      <w:color w:val="767171" w:themeColor="background2" w:themeShade="80"/>
                      <w:rPrChange w:id="457" w:author="fsingletonthorn" w:date="2019-06-04T11:37:00Z">
                        <w:rPr>
                          <w:rFonts w:ascii="Cambria Math" w:hAnsi="Cambria Math" w:cstheme="minorHAnsi"/>
                        </w:rPr>
                      </w:rPrChange>
                    </w:rPr>
                    <m:t>1</m:t>
                  </m:r>
                </m:num>
                <m:den>
                  <m:r>
                    <w:rPr>
                      <w:rFonts w:ascii="Cambria Math" w:hAnsi="Cambria Math" w:cstheme="minorHAnsi"/>
                      <w:color w:val="767171" w:themeColor="background2" w:themeShade="80"/>
                      <w:rPrChange w:id="458" w:author="fsingletonthorn" w:date="2019-06-04T11:37:00Z">
                        <w:rPr>
                          <w:rFonts w:ascii="Cambria Math" w:hAnsi="Cambria Math" w:cstheme="minorHAnsi"/>
                        </w:rPr>
                      </w:rPrChange>
                    </w:rPr>
                    <m:t>n-3</m:t>
                  </m:r>
                </m:den>
              </m:f>
            </m:e>
          </m:rad>
        </m:oMath>
        <w:r w:rsidRPr="00A06B4A" w:rsidDel="00494AB9">
          <w:rPr>
            <w:rFonts w:cstheme="minorHAnsi"/>
            <w:color w:val="767171" w:themeColor="background2" w:themeShade="80"/>
            <w:rPrChange w:id="459" w:author="fsingletonthorn" w:date="2019-06-04T11:37:00Z">
              <w:rPr>
                <w:rFonts w:cstheme="minorHAnsi"/>
              </w:rPr>
            </w:rPrChange>
          </w:rPr>
          <w:delText xml:space="preserve">, except for studies from </w:delText>
        </w:r>
        <w:r w:rsidR="00823236" w:rsidRPr="00A06B4A" w:rsidDel="00494AB9">
          <w:rPr>
            <w:rFonts w:cstheme="minorHAnsi"/>
            <w:color w:val="767171" w:themeColor="background2" w:themeShade="80"/>
            <w:rPrChange w:id="460" w:author="fsingletonthorn" w:date="2019-06-04T11:37:00Z">
              <w:rPr>
                <w:rFonts w:cstheme="minorHAnsi"/>
              </w:rPr>
            </w:rPrChange>
          </w:rPr>
          <w:fldChar w:fldCharType="begin"/>
        </w:r>
        <w:r w:rsidR="00823236" w:rsidRPr="00A06B4A" w:rsidDel="00494AB9">
          <w:rPr>
            <w:rFonts w:cstheme="minorHAnsi"/>
            <w:color w:val="767171" w:themeColor="background2" w:themeShade="80"/>
            <w:rPrChange w:id="461" w:author="fsingletonthorn" w:date="2019-06-04T11:37:00Z">
              <w:rPr>
                <w:rFonts w:cstheme="minorHAnsi"/>
              </w:rPr>
            </w:rPrChange>
          </w:rPr>
          <w:del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delInstrText>
        </w:r>
        <w:r w:rsidR="00823236" w:rsidRPr="00A06B4A" w:rsidDel="00494AB9">
          <w:rPr>
            <w:rFonts w:cstheme="minorHAnsi"/>
            <w:color w:val="767171" w:themeColor="background2" w:themeShade="80"/>
            <w:rPrChange w:id="462" w:author="fsingletonthorn" w:date="2019-06-04T11:37:00Z">
              <w:rPr>
                <w:rFonts w:cstheme="minorHAnsi"/>
              </w:rPr>
            </w:rPrChange>
          </w:rPr>
          <w:fldChar w:fldCharType="separate"/>
        </w:r>
        <w:r w:rsidR="00823236" w:rsidRPr="00A06B4A" w:rsidDel="00494AB9">
          <w:rPr>
            <w:rFonts w:cstheme="minorHAnsi"/>
            <w:noProof/>
            <w:color w:val="767171" w:themeColor="background2" w:themeShade="80"/>
            <w:rPrChange w:id="463" w:author="fsingletonthorn" w:date="2019-06-04T11:37:00Z">
              <w:rPr>
                <w:rFonts w:cstheme="minorHAnsi"/>
                <w:noProof/>
              </w:rPr>
            </w:rPrChange>
          </w:rPr>
          <w:delText>(Camerer et al., 2018)</w:delText>
        </w:r>
        <w:r w:rsidR="00823236" w:rsidRPr="00A06B4A" w:rsidDel="00494AB9">
          <w:rPr>
            <w:rFonts w:cstheme="minorHAnsi"/>
            <w:color w:val="767171" w:themeColor="background2" w:themeShade="80"/>
            <w:rPrChange w:id="464" w:author="fsingletonthorn" w:date="2019-06-04T11:37:00Z">
              <w:rPr>
                <w:rFonts w:cstheme="minorHAnsi"/>
              </w:rPr>
            </w:rPrChange>
          </w:rPr>
          <w:fldChar w:fldCharType="end"/>
        </w:r>
        <w:r w:rsidRPr="00A06B4A" w:rsidDel="00494AB9">
          <w:rPr>
            <w:rFonts w:cstheme="minorHAnsi"/>
            <w:color w:val="767171" w:themeColor="background2" w:themeShade="80"/>
            <w:rPrChange w:id="465" w:author="fsingletonthorn" w:date="2019-06-04T11:37:00Z">
              <w:rPr>
                <w:rFonts w:cstheme="minorHAnsi"/>
              </w:rPr>
            </w:rPrChange>
          </w:rPr>
          <w:delText xml:space="preserve"> which had more than a single replication attempt, where standard errors are those derived from the meta-analyses that produced the effect size estimate (see supplementary materials 1 for details).</w:delText>
        </w:r>
      </w:del>
    </w:p>
    <w:p w14:paraId="0397BEA3" w14:textId="2FEDF04E" w:rsidR="000810F8" w:rsidRPr="00A06B4A" w:rsidDel="00494AB9" w:rsidRDefault="000810F8" w:rsidP="000810F8">
      <w:pPr>
        <w:pStyle w:val="BodyText"/>
        <w:rPr>
          <w:del w:id="466" w:author="fsingletonthorn" w:date="2019-06-17T13:12:00Z"/>
          <w:rFonts w:cstheme="minorHAnsi"/>
          <w:color w:val="767171" w:themeColor="background2" w:themeShade="80"/>
          <w:rPrChange w:id="467" w:author="fsingletonthorn" w:date="2019-06-04T11:37:00Z">
            <w:rPr>
              <w:del w:id="468" w:author="fsingletonthorn" w:date="2019-06-17T13:12:00Z"/>
              <w:rFonts w:cstheme="minorHAnsi"/>
            </w:rPr>
          </w:rPrChange>
        </w:rPr>
      </w:pPr>
      <w:del w:id="469" w:author="fsingletonthorn" w:date="2019-06-17T13:12:00Z">
        <w:r w:rsidRPr="00A06B4A" w:rsidDel="00494AB9">
          <w:rPr>
            <w:rFonts w:cstheme="minorHAnsi"/>
            <w:color w:val="767171" w:themeColor="background2" w:themeShade="80"/>
            <w:rPrChange w:id="470" w:author="fsingletonthorn" w:date="2019-06-04T11:37:00Z">
              <w:rPr>
                <w:rFonts w:cstheme="minorHAnsi"/>
              </w:rPr>
            </w:rPrChange>
          </w:rPr>
          <w:delText xml:space="preserve">In interpreting results based on this exclusion criterion, it is important to note that the minimum detectable effect was occasionally quite high as 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which have replication effects the original authors may have considered important </w:delText>
        </w:r>
        <w:r w:rsidR="00823236" w:rsidRPr="00A06B4A" w:rsidDel="00494AB9">
          <w:rPr>
            <w:rFonts w:cstheme="minorHAnsi"/>
            <w:color w:val="767171" w:themeColor="background2" w:themeShade="80"/>
            <w:rPrChange w:id="471" w:author="fsingletonthorn" w:date="2019-06-04T11:37:00Z">
              <w:rPr>
                <w:rFonts w:cstheme="minorHAnsi"/>
              </w:rPr>
            </w:rPrChange>
          </w:rPr>
          <w:fldChar w:fldCharType="begin"/>
        </w:r>
        <w:r w:rsidR="00823236" w:rsidRPr="00A06B4A" w:rsidDel="00494AB9">
          <w:rPr>
            <w:rFonts w:cstheme="minorHAnsi"/>
            <w:color w:val="767171" w:themeColor="background2" w:themeShade="80"/>
            <w:rPrChange w:id="472" w:author="fsingletonthorn" w:date="2019-06-04T11:37:00Z">
              <w:rPr>
                <w:rFonts w:cstheme="minorHAnsi"/>
              </w:rPr>
            </w:rPrChange>
          </w:rPr>
          <w:del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delInstrText>
        </w:r>
        <w:r w:rsidR="00823236" w:rsidRPr="00A06B4A" w:rsidDel="00494AB9">
          <w:rPr>
            <w:rFonts w:cstheme="minorHAnsi"/>
            <w:color w:val="767171" w:themeColor="background2" w:themeShade="80"/>
            <w:rPrChange w:id="473" w:author="fsingletonthorn" w:date="2019-06-04T11:37:00Z">
              <w:rPr>
                <w:rFonts w:cstheme="minorHAnsi"/>
              </w:rPr>
            </w:rPrChange>
          </w:rPr>
          <w:fldChar w:fldCharType="separate"/>
        </w:r>
        <w:r w:rsidR="00823236" w:rsidRPr="00A06B4A" w:rsidDel="00494AB9">
          <w:rPr>
            <w:rFonts w:cstheme="minorHAnsi"/>
            <w:noProof/>
            <w:color w:val="767171" w:themeColor="background2" w:themeShade="80"/>
            <w:rPrChange w:id="474" w:author="fsingletonthorn" w:date="2019-06-04T11:37:00Z">
              <w:rPr>
                <w:rFonts w:cstheme="minorHAnsi"/>
                <w:noProof/>
              </w:rPr>
            </w:rPrChange>
          </w:rPr>
          <w:delText>(Thompson, 2002)</w:delText>
        </w:r>
        <w:r w:rsidR="00823236" w:rsidRPr="00A06B4A" w:rsidDel="00494AB9">
          <w:rPr>
            <w:rFonts w:cstheme="minorHAnsi"/>
            <w:color w:val="767171" w:themeColor="background2" w:themeShade="80"/>
            <w:rPrChange w:id="475" w:author="fsingletonthorn" w:date="2019-06-04T11:37:00Z">
              <w:rPr>
                <w:rFonts w:cstheme="minorHAnsi"/>
              </w:rPr>
            </w:rPrChange>
          </w:rPr>
          <w:fldChar w:fldCharType="end"/>
        </w:r>
        <w:r w:rsidRPr="00A06B4A" w:rsidDel="00494AB9">
          <w:rPr>
            <w:rFonts w:cstheme="minorHAnsi"/>
            <w:color w:val="767171" w:themeColor="background2" w:themeShade="80"/>
            <w:rPrChange w:id="476" w:author="fsingletonthorn" w:date="2019-06-04T11:37:00Z">
              <w:rPr>
                <w:rFonts w:cstheme="minorHAnsi"/>
              </w:rPr>
            </w:rPrChange>
          </w:rPr>
          <w:delText>. See supplementary materials 2 for scatter plots of the data-set using each exclusion rule.</w:delText>
        </w:r>
      </w:del>
    </w:p>
    <w:p w14:paraId="6F7926D6" w14:textId="0C12628A" w:rsidR="000810F8" w:rsidRPr="00494AB9" w:rsidRDefault="000810F8" w:rsidP="00D737CB">
      <w:pPr>
        <w:pStyle w:val="Heading4"/>
        <w:rPr>
          <w:rFonts w:asciiTheme="minorHAnsi" w:hAnsiTheme="minorHAnsi" w:cstheme="minorHAnsi"/>
        </w:rPr>
      </w:pPr>
      <w:bookmarkStart w:id="477" w:name="analysis-4-bayesian-mixture-model"/>
      <w:bookmarkEnd w:id="477"/>
      <w:r w:rsidRPr="00494AB9">
        <w:rPr>
          <w:rFonts w:asciiTheme="minorHAnsi" w:hAnsiTheme="minorHAnsi" w:cstheme="minorHAnsi"/>
        </w:rPr>
        <w:t>Analysis 4: Bayesian mixture model</w:t>
      </w:r>
      <w:r w:rsidR="00D737CB" w:rsidRPr="00494AB9">
        <w:rPr>
          <w:rFonts w:asciiTheme="minorHAnsi" w:hAnsiTheme="minorHAnsi" w:cstheme="minorHAnsi"/>
        </w:rPr>
        <w:t>.</w:t>
      </w:r>
    </w:p>
    <w:p w14:paraId="6D6DE43D" w14:textId="39EB2F31" w:rsidR="00494AB9" w:rsidRPr="00494AB9" w:rsidRDefault="00494AB9">
      <w:pPr>
        <w:pStyle w:val="BodyText"/>
        <w:rPr>
          <w:ins w:id="478" w:author="fsingletonthorn" w:date="2019-06-17T13:11:00Z"/>
          <w:lang w:val="en-US"/>
        </w:rPr>
        <w:pPrChange w:id="479" w:author="fsingletonthorn" w:date="2019-06-17T13:11:00Z">
          <w:pPr>
            <w:spacing w:before="180" w:after="180" w:line="240" w:lineRule="auto"/>
          </w:pPr>
        </w:pPrChange>
      </w:pPr>
      <w:ins w:id="480" w:author="fsingletonthorn" w:date="2019-06-17T13:11:00Z">
        <w:r w:rsidRPr="00494AB9">
          <w:rPr>
            <w:lang w:val="en-US"/>
          </w:rPr>
          <w:t xml:space="preserve">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 </w:t>
        </w:r>
      </w:ins>
      <w:r w:rsidR="000821FB">
        <w:rPr>
          <w:lang w:val="en-US"/>
        </w:rPr>
        <w:fldChar w:fldCharType="begin"/>
      </w:r>
      <w:r w:rsidR="000821FB">
        <w:rPr>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821FB">
        <w:rPr>
          <w:noProof/>
          <w:lang w:val="en-US"/>
        </w:rPr>
        <w:t>(Camerer et al., 2018)</w:t>
      </w:r>
      <w:r w:rsidR="000821FB">
        <w:rPr>
          <w:lang w:val="en-US"/>
        </w:rPr>
        <w:fldChar w:fldCharType="end"/>
      </w:r>
      <w:ins w:id="481" w:author="fsingletonthorn" w:date="2019-06-17T13:11:00Z">
        <w:r w:rsidRPr="00494AB9">
          <w:rPr>
            <w:lang w:val="en-US"/>
          </w:rPr>
          <w:t xml:space="preserve">. This model assumes that each observed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and the observed replication effect size is assumed to be drawn from a normal distribution centered on the true replication effect size with a standard deviation equal to the standard error of the replication study (estimated here as </w:t>
        </w:r>
        <m:oMath>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Pr="00494AB9">
          <w:rPr>
            <w:lang w:val="en-US"/>
          </w:rPr>
          <w:t xml:space="preserve">, n being the replication sample size). If the replication effect size is sampled from the alternative distribution, it is assumed to have been drawn from a normal distribution with a standard deviation equal to the standard error of the replication study, and a mean equal to the true effect size. In this case, the true effect size is sampled from a normal distribution with a </w:t>
        </w:r>
        <w:r w:rsidRPr="00494AB9">
          <w:rPr>
            <w:lang w:val="en-US"/>
          </w:rPr>
          <w:lastRenderedPageBreak/>
          <w:t xml:space="preserve">mean equal to the original study’s estimated true effect size, attenuated by an “attenuation factor”, equal to some value between zero and one and assumed to be equal across all studies. There are two main parameters of interest in this model; the “attenuation factor” (called a “deflation factor” in </w:t>
        </w:r>
      </w:ins>
      <w:r w:rsidR="000821FB">
        <w:rPr>
          <w:lang w:val="en-US"/>
        </w:rPr>
        <w:fldChar w:fldCharType="begin"/>
      </w:r>
      <w:r w:rsidR="000821FB">
        <w:rPr>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821FB">
        <w:rPr>
          <w:noProof/>
          <w:lang w:val="en-US"/>
        </w:rPr>
        <w:t>(Camerer et al., 2018)</w:t>
      </w:r>
      <w:r w:rsidR="000821FB">
        <w:rPr>
          <w:lang w:val="en-US"/>
        </w:rPr>
        <w:fldChar w:fldCharType="end"/>
      </w:r>
      <w:ins w:id="482" w:author="fsingletonthorn" w:date="2019-06-17T13:11:00Z">
        <w:r w:rsidRPr="00494AB9">
          <w:rPr>
            <w:lang w:val="en-US"/>
          </w:rPr>
          <w:t xml:space="preserve">), the degree to which effect sizes are attenuated between original and replication studies, and the overall rate at which studies are assigned to the null hypothesis (the “assignment rate”). This analysis was performed in JAGS version 4.3.0 </w:t>
        </w:r>
      </w:ins>
      <w:r w:rsidR="000821FB">
        <w:rPr>
          <w:lang w:val="en-US"/>
        </w:rPr>
        <w:fldChar w:fldCharType="begin"/>
      </w:r>
      <w:r w:rsidR="000821FB">
        <w:rPr>
          <w:lang w:val="en-US"/>
        </w:rPr>
        <w:instrText xml:space="preserve"> ADDIN EN.CITE &lt;EndNote&gt;&lt;Cite&gt;&lt;Author&gt;Depaoli&lt;/Author&gt;&lt;Year&gt;2016&lt;/Year&gt;&lt;RecNum&gt;1010&lt;/RecNum&gt;&lt;DisplayText&gt;(Depaoli,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0821FB">
        <w:rPr>
          <w:noProof/>
          <w:lang w:val="en-US"/>
        </w:rPr>
        <w:t>(Depaoli, Clifton, &amp; Cobb, 2016)</w:t>
      </w:r>
      <w:r w:rsidR="000821FB">
        <w:rPr>
          <w:lang w:val="en-US"/>
        </w:rPr>
        <w:fldChar w:fldCharType="end"/>
      </w:r>
      <w:ins w:id="483" w:author="fsingletonthorn" w:date="2019-06-17T13:11:00Z">
        <w:r w:rsidRPr="00494AB9">
          <w:rPr>
            <w:lang w:val="en-US"/>
          </w:rPr>
          <w:t xml:space="preserve"> using the rjags interface (version 4.8.0; </w:t>
        </w:r>
      </w:ins>
      <w:r w:rsidR="000821FB">
        <w:rPr>
          <w:lang w:val="en-US"/>
        </w:rPr>
        <w:fldChar w:fldCharType="begin"/>
      </w:r>
      <w:r w:rsidR="000821FB">
        <w:rPr>
          <w:lang w:val="en-US"/>
        </w:rPr>
        <w:instrText xml:space="preserve"> ADDIN EN.CITE &lt;EndNote&gt;&lt;Cite&gt;&lt;Author&gt;Plummer&lt;/Author&gt;&lt;Year&gt;2018&lt;/Year&gt;&lt;RecNum&gt;1011&lt;/RecNum&gt;&lt;DisplayText&gt;(Plummer,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821FB">
        <w:rPr>
          <w:noProof/>
          <w:lang w:val="en-US"/>
        </w:rPr>
        <w:t>(Plummer, Stukalov, &amp; Denwood, 2018)</w:t>
      </w:r>
      <w:r w:rsidR="000821FB">
        <w:rPr>
          <w:lang w:val="en-US"/>
        </w:rPr>
        <w:fldChar w:fldCharType="end"/>
      </w:r>
      <w:ins w:id="484" w:author="fsingletonthorn" w:date="2019-06-17T13:11:00Z">
        <w:r w:rsidRPr="00494AB9">
          <w:rPr>
            <w:lang w:val="en-US"/>
          </w:rPr>
          <w:t>). See supplementary materials 4 for model syntax and further analysis details.</w:t>
        </w:r>
      </w:ins>
    </w:p>
    <w:p w14:paraId="3430AE2B" w14:textId="4F3CE018" w:rsidR="00704B04" w:rsidRPr="00A06B4A" w:rsidDel="00494AB9" w:rsidRDefault="000810F8" w:rsidP="00E31A55">
      <w:pPr>
        <w:pStyle w:val="FirstParagraph"/>
        <w:rPr>
          <w:del w:id="485" w:author="fsingletonthorn" w:date="2019-06-17T13:11:00Z"/>
          <w:rFonts w:asciiTheme="minorHAnsi" w:hAnsiTheme="minorHAnsi" w:cstheme="minorHAnsi"/>
          <w:color w:val="767171" w:themeColor="background2" w:themeShade="80"/>
          <w:rPrChange w:id="486" w:author="fsingletonthorn" w:date="2019-06-04T11:37:00Z">
            <w:rPr>
              <w:del w:id="487" w:author="fsingletonthorn" w:date="2019-06-17T13:11:00Z"/>
              <w:rFonts w:asciiTheme="minorHAnsi" w:hAnsiTheme="minorHAnsi" w:cstheme="minorHAnsi"/>
            </w:rPr>
          </w:rPrChange>
        </w:rPr>
      </w:pPr>
      <w:del w:id="488" w:author="fsingletonthorn" w:date="2019-06-17T13:11:00Z">
        <w:r w:rsidRPr="00A06B4A" w:rsidDel="00494AB9">
          <w:rPr>
            <w:rFonts w:cstheme="minorHAnsi"/>
            <w:color w:val="767171" w:themeColor="background2" w:themeShade="80"/>
            <w:rPrChange w:id="489" w:author="fsingletonthorn" w:date="2019-06-04T11:37:00Z">
              <w:rPr>
                <w:rFonts w:cstheme="minorHAnsi"/>
              </w:rPr>
            </w:rPrChange>
          </w:rPr>
          <w:delText xml:space="preserve">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 </w:delText>
        </w:r>
        <w:r w:rsidR="00823236" w:rsidRPr="00A06B4A" w:rsidDel="00494AB9">
          <w:rPr>
            <w:rFonts w:cstheme="minorHAnsi"/>
            <w:color w:val="767171" w:themeColor="background2" w:themeShade="80"/>
            <w:rPrChange w:id="490" w:author="fsingletonthorn" w:date="2019-06-04T11:37:00Z">
              <w:rPr>
                <w:rFonts w:cstheme="minorHAnsi"/>
              </w:rPr>
            </w:rPrChange>
          </w:rPr>
          <w:fldChar w:fldCharType="begin"/>
        </w:r>
        <w:r w:rsidR="00823236" w:rsidRPr="00A06B4A" w:rsidDel="00494AB9">
          <w:rPr>
            <w:rFonts w:cstheme="minorHAnsi"/>
            <w:color w:val="767171" w:themeColor="background2" w:themeShade="80"/>
            <w:rPrChange w:id="491" w:author="fsingletonthorn" w:date="2019-06-04T11:37:00Z">
              <w:rPr>
                <w:rFonts w:cstheme="minorHAnsi"/>
              </w:rPr>
            </w:rPrChange>
          </w:rPr>
          <w:del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delInstrText>
        </w:r>
        <w:r w:rsidR="00823236" w:rsidRPr="00A06B4A" w:rsidDel="00494AB9">
          <w:rPr>
            <w:rFonts w:cstheme="minorHAnsi"/>
            <w:color w:val="767171" w:themeColor="background2" w:themeShade="80"/>
            <w:rPrChange w:id="492" w:author="fsingletonthorn" w:date="2019-06-04T11:37:00Z">
              <w:rPr>
                <w:rFonts w:cstheme="minorHAnsi"/>
              </w:rPr>
            </w:rPrChange>
          </w:rPr>
          <w:fldChar w:fldCharType="separate"/>
        </w:r>
        <w:r w:rsidR="00823236" w:rsidRPr="00A06B4A" w:rsidDel="00494AB9">
          <w:rPr>
            <w:rFonts w:cstheme="minorHAnsi"/>
            <w:noProof/>
            <w:color w:val="767171" w:themeColor="background2" w:themeShade="80"/>
            <w:rPrChange w:id="493" w:author="fsingletonthorn" w:date="2019-06-04T11:37:00Z">
              <w:rPr>
                <w:rFonts w:cstheme="minorHAnsi"/>
                <w:noProof/>
              </w:rPr>
            </w:rPrChange>
          </w:rPr>
          <w:delText>(Camerer et al., 2018)</w:delText>
        </w:r>
        <w:r w:rsidR="00823236" w:rsidRPr="00A06B4A" w:rsidDel="00494AB9">
          <w:rPr>
            <w:rFonts w:cstheme="minorHAnsi"/>
            <w:color w:val="767171" w:themeColor="background2" w:themeShade="80"/>
            <w:rPrChange w:id="494" w:author="fsingletonthorn" w:date="2019-06-04T11:37:00Z">
              <w:rPr>
                <w:rFonts w:cstheme="minorHAnsi"/>
              </w:rPr>
            </w:rPrChange>
          </w:rPr>
          <w:fldChar w:fldCharType="end"/>
        </w:r>
        <w:r w:rsidRPr="00A06B4A" w:rsidDel="00494AB9">
          <w:rPr>
            <w:rFonts w:cstheme="minorHAnsi"/>
            <w:color w:val="767171" w:themeColor="background2" w:themeShade="80"/>
            <w:rPrChange w:id="495" w:author="fsingletonthorn" w:date="2019-06-04T11:37:00Z">
              <w:rPr>
                <w:rFonts w:cstheme="minorHAnsi"/>
              </w:rPr>
            </w:rPrChange>
          </w:rPr>
          <w:delText xml:space="preserve">. This model assumes that each observed replication effect size comes from one of two components, either from the null-hypothesis or from the alternative-hypothesis component. If the replication effect size is drawn from the null-hypothesis component, it is assumed to have come from a normal distribution with a mean 0 and a standard deviation equal to the standard error of the replication study (estimated here as </w:delText>
        </w:r>
        <m:oMath>
          <m:rad>
            <m:radPr>
              <m:degHide m:val="1"/>
              <m:ctrlPr>
                <w:rPr>
                  <w:rFonts w:ascii="Cambria Math" w:hAnsi="Cambria Math" w:cstheme="minorHAnsi"/>
                  <w:color w:val="767171" w:themeColor="background2" w:themeShade="80"/>
                </w:rPr>
              </m:ctrlPr>
            </m:radPr>
            <m:deg/>
            <m:e>
              <m:f>
                <m:fPr>
                  <m:ctrlPr>
                    <w:rPr>
                      <w:rFonts w:ascii="Cambria Math" w:hAnsi="Cambria Math" w:cstheme="minorHAnsi"/>
                      <w:color w:val="767171" w:themeColor="background2" w:themeShade="80"/>
                    </w:rPr>
                  </m:ctrlPr>
                </m:fPr>
                <m:num>
                  <m:r>
                    <w:rPr>
                      <w:rFonts w:ascii="Cambria Math" w:hAnsi="Cambria Math" w:cstheme="minorHAnsi"/>
                      <w:color w:val="767171" w:themeColor="background2" w:themeShade="80"/>
                      <w:rPrChange w:id="496" w:author="fsingletonthorn" w:date="2019-06-04T11:37:00Z">
                        <w:rPr>
                          <w:rFonts w:ascii="Cambria Math" w:hAnsi="Cambria Math" w:cstheme="minorHAnsi"/>
                        </w:rPr>
                      </w:rPrChange>
                    </w:rPr>
                    <m:t>1</m:t>
                  </m:r>
                </m:num>
                <m:den>
                  <m:r>
                    <w:rPr>
                      <w:rFonts w:ascii="Cambria Math" w:hAnsi="Cambria Math" w:cstheme="minorHAnsi"/>
                      <w:color w:val="767171" w:themeColor="background2" w:themeShade="80"/>
                      <w:rPrChange w:id="497" w:author="fsingletonthorn" w:date="2019-06-04T11:37:00Z">
                        <w:rPr>
                          <w:rFonts w:ascii="Cambria Math" w:hAnsi="Cambria Math" w:cstheme="minorHAnsi"/>
                        </w:rPr>
                      </w:rPrChange>
                    </w:rPr>
                    <m:t>n-3</m:t>
                  </m:r>
                </m:den>
              </m:f>
            </m:e>
          </m:rad>
        </m:oMath>
        <w:r w:rsidRPr="00A06B4A" w:rsidDel="00494AB9">
          <w:rPr>
            <w:rFonts w:cstheme="minorHAnsi"/>
            <w:color w:val="767171" w:themeColor="background2" w:themeShade="80"/>
            <w:rPrChange w:id="498" w:author="fsingletonthorn" w:date="2019-06-04T11:37:00Z">
              <w:rPr>
                <w:rFonts w:cstheme="minorHAnsi"/>
              </w:rPr>
            </w:rPrChange>
          </w:rPr>
          <w:delText xml:space="preserve">, n being the replication sample size). If the replication effect size is sampled from the alternative distribution,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 “attenuation factor”, equal to some value between zero and one and assumed to be equal across all studies. There are two main parameters of interest in this model; the “attenuation factor” (called a </w:delText>
        </w:r>
        <w:r w:rsidR="00784160" w:rsidRPr="00A06B4A" w:rsidDel="00494AB9">
          <w:rPr>
            <w:rFonts w:cstheme="minorHAnsi"/>
            <w:color w:val="767171" w:themeColor="background2" w:themeShade="80"/>
            <w:rPrChange w:id="499" w:author="fsingletonthorn" w:date="2019-06-04T11:37:00Z">
              <w:rPr>
                <w:rFonts w:cstheme="minorHAnsi"/>
              </w:rPr>
            </w:rPrChange>
          </w:rPr>
          <w:delText>“</w:delText>
        </w:r>
        <w:r w:rsidRPr="00A06B4A" w:rsidDel="00494AB9">
          <w:rPr>
            <w:rFonts w:cstheme="minorHAnsi"/>
            <w:color w:val="767171" w:themeColor="background2" w:themeShade="80"/>
            <w:rPrChange w:id="500" w:author="fsingletonthorn" w:date="2019-06-04T11:37:00Z">
              <w:rPr>
                <w:rFonts w:cstheme="minorHAnsi"/>
              </w:rPr>
            </w:rPrChange>
          </w:rPr>
          <w:delText>deflation factor</w:delText>
        </w:r>
        <w:r w:rsidR="00784160" w:rsidRPr="00A06B4A" w:rsidDel="00494AB9">
          <w:rPr>
            <w:rFonts w:cstheme="minorHAnsi"/>
            <w:color w:val="767171" w:themeColor="background2" w:themeShade="80"/>
            <w:rPrChange w:id="501" w:author="fsingletonthorn" w:date="2019-06-04T11:37:00Z">
              <w:rPr>
                <w:rFonts w:cstheme="minorHAnsi"/>
              </w:rPr>
            </w:rPrChange>
          </w:rPr>
          <w:delText>”</w:delText>
        </w:r>
        <w:r w:rsidRPr="00A06B4A" w:rsidDel="00494AB9">
          <w:rPr>
            <w:rFonts w:cstheme="minorHAnsi"/>
            <w:color w:val="767171" w:themeColor="background2" w:themeShade="80"/>
            <w:rPrChange w:id="502" w:author="fsingletonthorn" w:date="2019-06-04T11:37:00Z">
              <w:rPr>
                <w:rFonts w:cstheme="minorHAnsi"/>
              </w:rPr>
            </w:rPrChange>
          </w:rPr>
          <w:delText xml:space="preserve"> in</w:delText>
        </w:r>
        <w:r w:rsidR="00635D08" w:rsidRPr="00A06B4A" w:rsidDel="00494AB9">
          <w:rPr>
            <w:rFonts w:cstheme="minorHAnsi"/>
            <w:color w:val="767171" w:themeColor="background2" w:themeShade="80"/>
            <w:rPrChange w:id="503" w:author="fsingletonthorn" w:date="2019-06-04T11:37:00Z">
              <w:rPr>
                <w:rFonts w:cstheme="minorHAnsi"/>
              </w:rPr>
            </w:rPrChange>
          </w:rPr>
          <w:delText xml:space="preserve"> Camerer et al., 2018</w:delText>
        </w:r>
        <w:r w:rsidRPr="00A06B4A" w:rsidDel="00494AB9">
          <w:rPr>
            <w:rFonts w:cstheme="minorHAnsi"/>
            <w:color w:val="767171" w:themeColor="background2" w:themeShade="80"/>
            <w:rPrChange w:id="504" w:author="fsingletonthorn" w:date="2019-06-04T11:37:00Z">
              <w:rPr>
                <w:rFonts w:cstheme="minorHAnsi"/>
              </w:rPr>
            </w:rPrChange>
          </w:rPr>
          <w:delText xml:space="preserve">), the degree to which effect sizes are attenuated between original and replication studies, and the overall rate at which studies are assigned to have come from the null hypothesis (the “assignment rate”). This analysis was performed in JAGS version 4.3.0 </w:delText>
        </w:r>
        <w:r w:rsidR="00823236" w:rsidRPr="00A06B4A" w:rsidDel="00494AB9">
          <w:rPr>
            <w:rFonts w:cstheme="minorHAnsi"/>
            <w:color w:val="767171" w:themeColor="background2" w:themeShade="80"/>
            <w:rPrChange w:id="505" w:author="fsingletonthorn" w:date="2019-06-04T11:37:00Z">
              <w:rPr>
                <w:rFonts w:cstheme="minorHAnsi"/>
              </w:rPr>
            </w:rPrChange>
          </w:rPr>
          <w:fldChar w:fldCharType="begin"/>
        </w:r>
        <w:r w:rsidR="00823236" w:rsidRPr="00A06B4A" w:rsidDel="00494AB9">
          <w:rPr>
            <w:rFonts w:cstheme="minorHAnsi"/>
            <w:color w:val="767171" w:themeColor="background2" w:themeShade="80"/>
            <w:rPrChange w:id="506" w:author="fsingletonthorn" w:date="2019-06-04T11:37:00Z">
              <w:rPr>
                <w:rFonts w:cstheme="minorHAnsi"/>
              </w:rPr>
            </w:rPrChange>
          </w:rPr>
          <w:delInstrText xml:space="preserve"> ADDIN EN.CITE &lt;EndNote&gt;&lt;Cite&gt;&lt;Author&gt;Depaoli&lt;/Author&gt;&lt;Year&gt;2016&lt;/Year&gt;&lt;RecNum&gt;1010&lt;/RecNum&gt;&lt;DisplayText&gt;(Depaoli,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delInstrText>
        </w:r>
        <w:r w:rsidR="00823236" w:rsidRPr="00A06B4A" w:rsidDel="00494AB9">
          <w:rPr>
            <w:rFonts w:cstheme="minorHAnsi"/>
            <w:color w:val="767171" w:themeColor="background2" w:themeShade="80"/>
            <w:rPrChange w:id="507" w:author="fsingletonthorn" w:date="2019-06-04T11:37:00Z">
              <w:rPr>
                <w:rFonts w:cstheme="minorHAnsi"/>
              </w:rPr>
            </w:rPrChange>
          </w:rPr>
          <w:fldChar w:fldCharType="separate"/>
        </w:r>
        <w:r w:rsidR="00823236" w:rsidRPr="00A06B4A" w:rsidDel="00494AB9">
          <w:rPr>
            <w:rFonts w:cstheme="minorHAnsi"/>
            <w:noProof/>
            <w:color w:val="767171" w:themeColor="background2" w:themeShade="80"/>
            <w:rPrChange w:id="508" w:author="fsingletonthorn" w:date="2019-06-04T11:37:00Z">
              <w:rPr>
                <w:rFonts w:cstheme="minorHAnsi"/>
                <w:noProof/>
              </w:rPr>
            </w:rPrChange>
          </w:rPr>
          <w:delText>(Depaoli, Clifton, &amp; Cobb, 2016)</w:delText>
        </w:r>
        <w:r w:rsidR="00823236" w:rsidRPr="00A06B4A" w:rsidDel="00494AB9">
          <w:rPr>
            <w:rFonts w:cstheme="minorHAnsi"/>
            <w:color w:val="767171" w:themeColor="background2" w:themeShade="80"/>
            <w:rPrChange w:id="509" w:author="fsingletonthorn" w:date="2019-06-04T11:37:00Z">
              <w:rPr>
                <w:rFonts w:cstheme="minorHAnsi"/>
              </w:rPr>
            </w:rPrChange>
          </w:rPr>
          <w:fldChar w:fldCharType="end"/>
        </w:r>
        <w:r w:rsidRPr="00A06B4A" w:rsidDel="00494AB9">
          <w:rPr>
            <w:rFonts w:cstheme="minorHAnsi"/>
            <w:color w:val="767171" w:themeColor="background2" w:themeShade="80"/>
            <w:rPrChange w:id="510" w:author="fsingletonthorn" w:date="2019-06-04T11:37:00Z">
              <w:rPr>
                <w:rFonts w:cstheme="minorHAnsi"/>
              </w:rPr>
            </w:rPrChange>
          </w:rPr>
          <w:delText xml:space="preserve"> using the rjags interface (version 4.8.0; </w:delText>
        </w:r>
        <w:r w:rsidR="000331A2" w:rsidRPr="00A06B4A" w:rsidDel="00494AB9">
          <w:rPr>
            <w:rFonts w:cstheme="minorHAnsi"/>
            <w:color w:val="767171" w:themeColor="background2" w:themeShade="80"/>
            <w:rPrChange w:id="511" w:author="fsingletonthorn" w:date="2019-06-04T11:37:00Z">
              <w:rPr>
                <w:rFonts w:cstheme="minorHAnsi"/>
              </w:rPr>
            </w:rPrChange>
          </w:rPr>
          <w:delText>Plummer, Stukalov, &amp; Denwood, 2018</w:delText>
        </w:r>
        <w:r w:rsidR="00823236" w:rsidRPr="00A06B4A" w:rsidDel="00494AB9">
          <w:rPr>
            <w:rFonts w:cstheme="minorHAnsi"/>
            <w:color w:val="767171" w:themeColor="background2" w:themeShade="80"/>
            <w:rPrChange w:id="512" w:author="fsingletonthorn" w:date="2019-06-04T11:37:00Z">
              <w:rPr>
                <w:rFonts w:cstheme="minorHAnsi"/>
              </w:rPr>
            </w:rPrChange>
          </w:rPr>
          <w:fldChar w:fldCharType="begin"/>
        </w:r>
        <w:r w:rsidR="000331A2" w:rsidRPr="00A06B4A" w:rsidDel="00494AB9">
          <w:rPr>
            <w:rFonts w:cstheme="minorHAnsi"/>
            <w:color w:val="767171" w:themeColor="background2" w:themeShade="80"/>
            <w:rPrChange w:id="513" w:author="fsingletonthorn" w:date="2019-06-04T11:37:00Z">
              <w:rPr>
                <w:rFonts w:cstheme="minorHAnsi"/>
              </w:rPr>
            </w:rPrChange>
          </w:rPr>
          <w:delInstrText xml:space="preserve"> ADDIN EN.CITE &lt;EndNote&gt;&lt;Cite Hidden="1"&gt;&lt;Author&gt;Plummer&lt;/Author&gt;&lt;Year&gt;2018&lt;/Year&gt;&lt;RecNum&gt;1011&lt;/RecNum&gt;&lt;record&gt;&lt;rec-number&gt;1011&lt;/rec-number&gt;&lt;foreign-keys&gt;&lt;key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delInstrText>
        </w:r>
        <w:r w:rsidR="00823236" w:rsidRPr="00A06B4A" w:rsidDel="00494AB9">
          <w:rPr>
            <w:rFonts w:cstheme="minorHAnsi"/>
            <w:color w:val="767171" w:themeColor="background2" w:themeShade="80"/>
            <w:rPrChange w:id="514" w:author="fsingletonthorn" w:date="2019-06-04T11:37:00Z">
              <w:rPr>
                <w:rFonts w:cstheme="minorHAnsi"/>
              </w:rPr>
            </w:rPrChange>
          </w:rPr>
          <w:fldChar w:fldCharType="end"/>
        </w:r>
        <w:r w:rsidRPr="00A06B4A" w:rsidDel="00494AB9">
          <w:rPr>
            <w:rFonts w:cstheme="minorHAnsi"/>
            <w:color w:val="767171" w:themeColor="background2" w:themeShade="80"/>
            <w:rPrChange w:id="515" w:author="fsingletonthorn" w:date="2019-06-04T11:37:00Z">
              <w:rPr>
                <w:rFonts w:cstheme="minorHAnsi"/>
              </w:rPr>
            </w:rPrChange>
          </w:rPr>
          <w:delText>). See supplementary materials 4 for model syntax and further analysis details.</w:delText>
        </w:r>
        <w:bookmarkStart w:id="516" w:name="descriptives"/>
        <w:bookmarkEnd w:id="516"/>
      </w:del>
    </w:p>
    <w:p w14:paraId="265F6B4E" w14:textId="13B57AB2" w:rsidR="00E6538F" w:rsidRPr="00494AB9" w:rsidRDefault="00E6538F" w:rsidP="006308E6">
      <w:pPr>
        <w:pStyle w:val="Heading2"/>
        <w:rPr>
          <w:rFonts w:asciiTheme="minorHAnsi" w:hAnsiTheme="minorHAnsi" w:cstheme="minorHAnsi"/>
        </w:rPr>
      </w:pPr>
      <w:r w:rsidRPr="00494AB9">
        <w:rPr>
          <w:rFonts w:asciiTheme="minorHAnsi" w:hAnsiTheme="minorHAnsi" w:cstheme="minorHAnsi"/>
        </w:rPr>
        <w:t>Results</w:t>
      </w:r>
    </w:p>
    <w:p w14:paraId="7D206EA0" w14:textId="78A9D50E" w:rsidR="000810F8" w:rsidRPr="00494AB9" w:rsidRDefault="000810F8" w:rsidP="00E6538F">
      <w:pPr>
        <w:pStyle w:val="Heading4"/>
        <w:rPr>
          <w:rFonts w:asciiTheme="minorHAnsi" w:hAnsiTheme="minorHAnsi" w:cstheme="minorHAnsi"/>
        </w:rPr>
      </w:pPr>
      <w:proofErr w:type="spellStart"/>
      <w:r w:rsidRPr="00494AB9">
        <w:rPr>
          <w:rFonts w:asciiTheme="minorHAnsi" w:hAnsiTheme="minorHAnsi" w:cstheme="minorHAnsi"/>
        </w:rPr>
        <w:t>Descriptives</w:t>
      </w:r>
      <w:proofErr w:type="spellEnd"/>
    </w:p>
    <w:p w14:paraId="7E2F2F44" w14:textId="77777777" w:rsidR="00494AB9" w:rsidRPr="00494AB9" w:rsidRDefault="00494AB9">
      <w:pPr>
        <w:pStyle w:val="BodyText"/>
        <w:rPr>
          <w:ins w:id="517" w:author="fsingletonthorn" w:date="2019-06-17T13:10:00Z"/>
          <w:lang w:val="en-US"/>
        </w:rPr>
        <w:pPrChange w:id="518" w:author="fsingletonthorn" w:date="2019-06-17T13:11:00Z">
          <w:pPr>
            <w:spacing w:before="180" w:after="180" w:line="240" w:lineRule="auto"/>
          </w:pPr>
        </w:pPrChange>
      </w:pPr>
      <w:ins w:id="519" w:author="fsingletonthorn" w:date="2019-06-17T13:10:00Z">
        <w:r w:rsidRPr="00494AB9">
          <w:rPr>
            <w:lang w:val="en-US"/>
          </w:rPr>
          <w:t xml:space="preserve">Looking at the 306 included original-replication study pairs included in this analysis, the effect size seen in the replication study was lower than that seen in the original study in 219 articles, 72% of the included studies. An exact binomial test shows that this is extremely unlikely under the assumption that replication effect sizes are equally likely to be smaller or larger in the replication study, p &lt; .001. The average effect size for original studies was r = 0.39, and the mean effect size for replication studies was r = 0.27, a mean decrease of r = 0.11. Notably, this represents an average decrease in effect sizes from the original to the replication study of 28%. See Table 2 for a comprehensive list of </w:t>
        </w:r>
        <w:proofErr w:type="spellStart"/>
        <w:r w:rsidRPr="00494AB9">
          <w:rPr>
            <w:lang w:val="en-US"/>
          </w:rPr>
          <w:t>descriptives</w:t>
        </w:r>
        <w:proofErr w:type="spellEnd"/>
        <w:r w:rsidRPr="00494AB9">
          <w:rPr>
            <w:lang w:val="en-US"/>
          </w:rPr>
          <w:t xml:space="preserve"> on the effect size differences seen in this sample and Figure 1 for a raincloud plot of the Fisher Z score change in effect sizes by replication project.</w:t>
        </w:r>
      </w:ins>
    </w:p>
    <w:p w14:paraId="6040E576" w14:textId="311E9B0E" w:rsidR="000810F8" w:rsidRPr="00A06B4A" w:rsidDel="00494AB9" w:rsidRDefault="000810F8" w:rsidP="000810F8">
      <w:pPr>
        <w:pStyle w:val="FirstParagraph"/>
        <w:rPr>
          <w:del w:id="520" w:author="fsingletonthorn" w:date="2019-06-17T13:10:00Z"/>
          <w:rFonts w:asciiTheme="minorHAnsi" w:hAnsiTheme="minorHAnsi" w:cstheme="minorHAnsi"/>
          <w:color w:val="767171" w:themeColor="background2" w:themeShade="80"/>
          <w:rPrChange w:id="521" w:author="fsingletonthorn" w:date="2019-06-04T11:37:00Z">
            <w:rPr>
              <w:del w:id="522" w:author="fsingletonthorn" w:date="2019-06-17T13:10:00Z"/>
              <w:rFonts w:asciiTheme="minorHAnsi" w:hAnsiTheme="minorHAnsi" w:cstheme="minorHAnsi"/>
            </w:rPr>
          </w:rPrChange>
        </w:rPr>
      </w:pPr>
      <w:del w:id="523" w:author="fsingletonthorn" w:date="2019-06-17T13:10:00Z">
        <w:r w:rsidRPr="00A06B4A" w:rsidDel="00494AB9">
          <w:rPr>
            <w:rFonts w:cstheme="minorHAnsi"/>
            <w:color w:val="767171" w:themeColor="background2" w:themeShade="80"/>
            <w:rPrChange w:id="524" w:author="fsingletonthorn" w:date="2019-06-04T11:37:00Z">
              <w:rPr>
                <w:rFonts w:cstheme="minorHAnsi"/>
              </w:rPr>
            </w:rPrChange>
          </w:rPr>
          <w:lastRenderedPageBreak/>
          <w:delText>Looking at the 306 included original-replication study pairs included in this analysis, the effect size seen in the replication study was lower than that seen in the original study in 219 articles, 72% of the included studies. An exact binomial test shows that this is extremely unlikely under the assumption that replication effect sizes are equally likely to be smaller or larger in the replication study, p &lt; .001. The average effect size for original studies was r = 0.39, and the mean effect size for replication studies was r = 0.27, a mean decrease of r = 0.11. Notably, this represents an average decrease in effect sizes from the original to the replication study of 28%. See Table 2 for a comprehensive list of descriptives on the effect size differences seen in this sample and Figure 1 for a raincloud plot of the Fisher Z score change in effect sizes by replication project.</w:delText>
        </w:r>
      </w:del>
    </w:p>
    <w:p w14:paraId="34AFCB17" w14:textId="712D1FFB" w:rsidR="000810F8" w:rsidRPr="00A06B4A" w:rsidRDefault="000810F8" w:rsidP="000810F8">
      <w:pPr>
        <w:pStyle w:val="BodyText"/>
        <w:rPr>
          <w:rFonts w:cstheme="minorHAnsi"/>
          <w:color w:val="767171" w:themeColor="background2" w:themeShade="80"/>
          <w:rPrChange w:id="525" w:author="fsingletonthorn" w:date="2019-06-04T11:37:00Z">
            <w:rPr>
              <w:rFonts w:cstheme="minorHAnsi"/>
            </w:rPr>
          </w:rPrChange>
        </w:rPr>
      </w:pPr>
      <w:r w:rsidRPr="00A06B4A">
        <w:rPr>
          <w:rFonts w:cstheme="minorHAnsi"/>
          <w:noProof/>
          <w:color w:val="767171" w:themeColor="background2" w:themeShade="80"/>
          <w:rPrChange w:id="526" w:author="fsingletonthorn" w:date="2019-06-04T11:37:00Z">
            <w:rPr>
              <w:rFonts w:cstheme="minorHAnsi"/>
              <w:noProof/>
            </w:rPr>
          </w:rPrChange>
        </w:rPr>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570F086C" w14:textId="0C45B2D3" w:rsidR="000810F8" w:rsidRPr="00494AB9" w:rsidRDefault="000810F8" w:rsidP="001E01A7">
      <w:pPr>
        <w:pStyle w:val="BodyText"/>
        <w:ind w:firstLine="0"/>
        <w:rPr>
          <w:rFonts w:cstheme="minorHAnsi"/>
        </w:rPr>
      </w:pPr>
      <w:r w:rsidRPr="00494AB9">
        <w:rPr>
          <w:rFonts w:cstheme="minorHAnsi"/>
          <w:i/>
        </w:rPr>
        <w:t xml:space="preserve">Figure </w:t>
      </w:r>
      <w:r w:rsidR="001E01A7" w:rsidRPr="00494AB9">
        <w:rPr>
          <w:rFonts w:cstheme="minorHAnsi"/>
          <w:i/>
        </w:rPr>
        <w:t>1</w:t>
      </w:r>
      <w:r w:rsidRPr="00494AB9">
        <w:rPr>
          <w:rFonts w:cstheme="minorHAnsi"/>
          <w:i/>
        </w:rPr>
        <w:t>.</w:t>
      </w:r>
      <w:r w:rsidRPr="00494AB9">
        <w:rPr>
          <w:rFonts w:cstheme="minorHAnsi"/>
        </w:rPr>
        <w:t xml:space="preserve"> A raincloud plot (density, box and scatter plot) of the change in effect sizes (here Fisher Z scores) from the original to the replication study by the replication project that each replication study was performed as a part of.</w:t>
      </w:r>
    </w:p>
    <w:p w14:paraId="39DB4CAA" w14:textId="77777777" w:rsidR="00926AAA" w:rsidRPr="00A06B4A" w:rsidRDefault="00926AAA">
      <w:pPr>
        <w:rPr>
          <w:rFonts w:cstheme="minorHAnsi"/>
          <w:color w:val="767171" w:themeColor="background2" w:themeShade="80"/>
          <w:sz w:val="24"/>
          <w:rPrChange w:id="527" w:author="fsingletonthorn" w:date="2019-06-04T11:37:00Z">
            <w:rPr>
              <w:rFonts w:cstheme="minorHAnsi"/>
              <w:sz w:val="24"/>
            </w:rPr>
          </w:rPrChange>
        </w:rPr>
      </w:pPr>
      <w:r w:rsidRPr="00A06B4A">
        <w:rPr>
          <w:rFonts w:cstheme="minorHAnsi"/>
          <w:color w:val="767171" w:themeColor="background2" w:themeShade="80"/>
          <w:rPrChange w:id="528" w:author="fsingletonthorn" w:date="2019-06-04T11:37:00Z">
            <w:rPr>
              <w:rFonts w:cstheme="minorHAnsi"/>
            </w:rPr>
          </w:rPrChange>
        </w:rPr>
        <w:br w:type="page"/>
      </w:r>
    </w:p>
    <w:p w14:paraId="4DC8CD40" w14:textId="2E9FD2D0" w:rsidR="001E01A7" w:rsidRPr="006817CB" w:rsidDel="004F51C1" w:rsidRDefault="000810F8" w:rsidP="001E01A7">
      <w:pPr>
        <w:pStyle w:val="BodyText"/>
        <w:ind w:firstLine="0"/>
        <w:rPr>
          <w:del w:id="529" w:author="fsingletonthorn" w:date="2019-06-17T13:07:00Z"/>
          <w:rFonts w:cstheme="minorHAnsi"/>
        </w:rPr>
      </w:pPr>
      <w:r w:rsidRPr="006817CB">
        <w:rPr>
          <w:rFonts w:cstheme="minorHAnsi"/>
        </w:rPr>
        <w:lastRenderedPageBreak/>
        <w:t xml:space="preserve">Table 2. </w:t>
      </w:r>
    </w:p>
    <w:p w14:paraId="76C2F39E" w14:textId="0A03C5D2" w:rsidR="000810F8" w:rsidRPr="006817CB" w:rsidRDefault="000810F8" w:rsidP="001E01A7">
      <w:pPr>
        <w:pStyle w:val="BodyText"/>
        <w:ind w:firstLine="0"/>
        <w:rPr>
          <w:rFonts w:cstheme="minorHAnsi"/>
          <w:i/>
        </w:rPr>
      </w:pPr>
      <w:r w:rsidRPr="006817CB">
        <w:rPr>
          <w:rFonts w:cstheme="minorHAnsi"/>
          <w:i/>
        </w:rPr>
        <w:t>Differences between original and replication studies. All calculations were performed on Fisher’s Z 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proofErr w:type="spellStart"/>
            <w:r w:rsidRPr="006817CB">
              <w:rPr>
                <w:rFonts w:cstheme="minorHAnsi"/>
              </w:rPr>
              <w:t>Nonequivalent</w:t>
            </w:r>
            <w:proofErr w:type="spellEnd"/>
            <w:r w:rsidRPr="006817CB">
              <w:rPr>
                <w:rFonts w:cstheme="minorHAnsi"/>
              </w:rPr>
              <w:t xml:space="preserve">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77777777" w:rsidR="000810F8" w:rsidRPr="006817CB" w:rsidRDefault="000810F8" w:rsidP="000810F8">
            <w:pPr>
              <w:pStyle w:val="NoSpacing"/>
              <w:rPr>
                <w:rFonts w:cstheme="minorHAnsi"/>
              </w:rPr>
            </w:pPr>
            <w:r w:rsidRPr="006817CB">
              <w:rPr>
                <w:rFonts w:cstheme="minorHAnsi"/>
              </w:rPr>
              <w:t>306.00</w:t>
            </w:r>
          </w:p>
        </w:tc>
        <w:tc>
          <w:tcPr>
            <w:tcW w:w="1383" w:type="pct"/>
            <w:tcBorders>
              <w:top w:val="single" w:sz="4" w:space="0" w:color="auto"/>
            </w:tcBorders>
            <w:hideMark/>
          </w:tcPr>
          <w:p w14:paraId="764A3EB3" w14:textId="77777777" w:rsidR="000810F8" w:rsidRPr="006817CB" w:rsidRDefault="000810F8" w:rsidP="000810F8">
            <w:pPr>
              <w:pStyle w:val="NoSpacing"/>
              <w:rPr>
                <w:rFonts w:cstheme="minorHAnsi"/>
              </w:rPr>
            </w:pPr>
            <w:r w:rsidRPr="006817CB">
              <w:rPr>
                <w:rFonts w:cstheme="minorHAnsi"/>
              </w:rPr>
              <w:t>198.00</w:t>
            </w:r>
          </w:p>
        </w:tc>
        <w:tc>
          <w:tcPr>
            <w:tcW w:w="1394" w:type="pct"/>
            <w:tcBorders>
              <w:top w:val="single" w:sz="4" w:space="0" w:color="auto"/>
            </w:tcBorders>
            <w:hideMark/>
          </w:tcPr>
          <w:p w14:paraId="1954527D" w14:textId="77777777" w:rsidR="000810F8" w:rsidRPr="006817CB" w:rsidRDefault="000810F8" w:rsidP="000810F8">
            <w:pPr>
              <w:pStyle w:val="NoSpacing"/>
              <w:rPr>
                <w:rFonts w:cstheme="minorHAnsi"/>
              </w:rPr>
            </w:pPr>
            <w:r w:rsidRPr="006817CB">
              <w:rPr>
                <w:rFonts w:cstheme="minorHAnsi"/>
              </w:rPr>
              <w:t>237.00</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A06B4A" w:rsidRDefault="00E6538F" w:rsidP="00E6538F">
      <w:pPr>
        <w:pStyle w:val="BodyText"/>
        <w:rPr>
          <w:rFonts w:cstheme="minorHAnsi"/>
          <w:color w:val="767171" w:themeColor="background2" w:themeShade="80"/>
          <w:rPrChange w:id="530" w:author="fsingletonthorn" w:date="2019-06-04T11:37:00Z">
            <w:rPr>
              <w:rFonts w:cstheme="minorHAnsi"/>
            </w:rPr>
          </w:rPrChange>
        </w:rPr>
      </w:pPr>
      <w:bookmarkStart w:id="531" w:name="results"/>
      <w:bookmarkStart w:id="532" w:name="analysis-1-multilevel-random-effects-met"/>
      <w:bookmarkEnd w:id="531"/>
      <w:bookmarkEnd w:id="532"/>
    </w:p>
    <w:p w14:paraId="660B40AA" w14:textId="4028DF66" w:rsidR="000810F8" w:rsidRPr="006817CB" w:rsidRDefault="000810F8" w:rsidP="000810F8">
      <w:pPr>
        <w:pStyle w:val="Heading4"/>
        <w:rPr>
          <w:rFonts w:asciiTheme="minorHAnsi" w:hAnsiTheme="minorHAnsi" w:cstheme="minorHAnsi"/>
        </w:rPr>
      </w:pPr>
      <w:r w:rsidRPr="006817CB">
        <w:rPr>
          <w:rFonts w:asciiTheme="minorHAnsi" w:hAnsiTheme="minorHAnsi" w:cstheme="minorHAnsi"/>
        </w:rPr>
        <w:t>Analysis 1: Multilevel random effects meta-analysis results</w:t>
      </w:r>
      <w:r w:rsidR="00E6538F" w:rsidRPr="006817CB">
        <w:rPr>
          <w:rFonts w:asciiTheme="minorHAnsi" w:hAnsiTheme="minorHAnsi" w:cstheme="minorHAnsi"/>
        </w:rPr>
        <w:t>.</w:t>
      </w:r>
    </w:p>
    <w:p w14:paraId="4D1211C8" w14:textId="77777777" w:rsidR="00631E30" w:rsidRPr="00631E30" w:rsidRDefault="00631E30">
      <w:pPr>
        <w:pStyle w:val="BodyText"/>
        <w:rPr>
          <w:ins w:id="533" w:author="fsingletonthorn" w:date="2019-06-17T13:05:00Z"/>
          <w:lang w:val="en-US"/>
        </w:rPr>
        <w:pPrChange w:id="534" w:author="fsingletonthorn" w:date="2019-06-17T13:06:00Z">
          <w:pPr>
            <w:spacing w:before="180" w:after="180" w:line="240" w:lineRule="auto"/>
          </w:pPr>
        </w:pPrChange>
      </w:pPr>
      <w:ins w:id="535" w:author="fsingletonthorn" w:date="2019-06-17T13:05:00Z">
        <w:r w:rsidRPr="006817CB">
          <w:rPr>
            <w:lang w:val="en-US"/>
            <w:rPrChange w:id="536" w:author="fsingletonthorn" w:date="2019-06-17T13:06:00Z">
              <w:rPr>
                <w:lang w:val="en-US"/>
              </w:rPr>
            </w:rPrChange>
          </w:rPr>
          <w:t xml:space="preserve">The random effects meta-analysis including all data estimated a r = -0.14 (95% CI [-0.2, -0.07]) decrease </w:t>
        </w:r>
        <w:r w:rsidRPr="00631E30">
          <w:rPr>
            <w:lang w:val="en-US"/>
          </w:rPr>
          <w:t>in effect sizes from the original to replication studies. This represents a decrease equivalent to 34% (95% CI [51%, 17%]) of the mean effect size in the original studies (a Fisher Z transformed correlation coefficient equivalent to a correlation coefficient of 0.37).</w:t>
        </w:r>
      </w:ins>
    </w:p>
    <w:p w14:paraId="4940FF32" w14:textId="5D077465" w:rsidR="00631E30" w:rsidRPr="00631E30" w:rsidRDefault="00631E30">
      <w:pPr>
        <w:pStyle w:val="BodyText"/>
        <w:rPr>
          <w:ins w:id="537" w:author="fsingletonthorn" w:date="2019-06-17T13:05:00Z"/>
          <w:lang w:val="en-US"/>
        </w:rPr>
        <w:pPrChange w:id="538" w:author="fsingletonthorn" w:date="2019-06-17T13:06:00Z">
          <w:pPr>
            <w:spacing w:before="180" w:after="180" w:line="240" w:lineRule="auto"/>
          </w:pPr>
        </w:pPrChange>
      </w:pPr>
      <w:ins w:id="539" w:author="fsingletonthorn" w:date="2019-06-17T13:05:00Z">
        <w:r w:rsidRPr="00631E30">
          <w:rPr>
            <w:lang w:val="en-US"/>
          </w:rPr>
          <w:t>More variance was attributable to the article and effect level than to the project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Pr="00631E30">
          <w:rPr>
            <w:lang w:val="en-US"/>
          </w:rPr>
          <w:t xml:space="preserve"> = 0.11</w:t>
        </w:r>
      </w:ins>
      <w:ins w:id="540" w:author="fsingletonthorn" w:date="2019-06-17T13:06:00Z">
        <w:r w:rsidR="001C7DC7">
          <w:rPr>
            <w:lang w:val="en-US"/>
          </w:rPr>
          <w:t>0</w:t>
        </w:r>
      </w:ins>
      <w:ins w:id="541" w:author="fsingletonthorn" w:date="2019-06-17T13:05:00Z">
        <w:r w:rsidRPr="00631E30">
          <w:rPr>
            <w:lang w:val="en-US"/>
          </w:rPr>
          <w:t xml:space="preserve">, compared to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Pr="00631E30">
          <w:rPr>
            <w:lang w:val="en-US"/>
          </w:rPr>
          <w:t xml:space="preserve"> = 92.585 (calculated following </w:t>
        </w:r>
      </w:ins>
      <w:r w:rsidR="000821FB">
        <w:rPr>
          <w:lang w:val="en-US"/>
        </w:rPr>
        <w:fldChar w:fldCharType="begin"/>
      </w:r>
      <w:r w:rsidR="000821FB">
        <w:rPr>
          <w:lang w:val="en-US"/>
        </w:rPr>
        <w:instrText xml:space="preserve"> ADDIN EN.CITE &lt;EndNote&gt;&lt;Cite&gt;&lt;Author&gt;Nakagawa&lt;/Author&gt;&lt;Year&gt;2012&lt;/Year&gt;&lt;RecNum&gt;1023&lt;/RecNum&gt;&lt;DisplayText&gt;(Nakagawa &amp;amp; Santos, 2012)&lt;/DisplayText&gt;&lt;record&gt;&lt;rec-number&gt;1023&lt;/rec-number&gt;&lt;foreign-keys&gt;&lt;key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separate"/>
      </w:r>
      <w:r w:rsidR="000821FB">
        <w:rPr>
          <w:noProof/>
          <w:lang w:val="en-US"/>
        </w:rPr>
        <w:t>(Nakagawa &amp; Santos, 2012)</w:t>
      </w:r>
      <w:r w:rsidR="000821FB">
        <w:rPr>
          <w:lang w:val="en-US"/>
        </w:rPr>
        <w:fldChar w:fldCharType="end"/>
      </w:r>
      <w:ins w:id="542" w:author="fsingletonthorn" w:date="2019-06-17T13:05:00Z">
        <w:r w:rsidRPr="00631E30">
          <w:rPr>
            <w:lang w:val="en-US"/>
          </w:rPr>
          <w:t>), suggesting that 93% of variance in effect sizes was due to heterogeneity (i.e., variance in the true effect size differences), while the remaining 7% was attributable to sampling variance.</w:t>
        </w:r>
      </w:ins>
    </w:p>
    <w:p w14:paraId="58BCAB93" w14:textId="7475F8CD" w:rsidR="000810F8" w:rsidRPr="00A06B4A" w:rsidDel="00631E30" w:rsidRDefault="000810F8" w:rsidP="000810F8">
      <w:pPr>
        <w:pStyle w:val="FirstParagraph"/>
        <w:rPr>
          <w:del w:id="543" w:author="fsingletonthorn" w:date="2019-06-17T13:05:00Z"/>
          <w:rFonts w:asciiTheme="minorHAnsi" w:hAnsiTheme="minorHAnsi" w:cstheme="minorHAnsi"/>
          <w:color w:val="767171" w:themeColor="background2" w:themeShade="80"/>
          <w:rPrChange w:id="544" w:author="fsingletonthorn" w:date="2019-06-04T11:37:00Z">
            <w:rPr>
              <w:del w:id="545" w:author="fsingletonthorn" w:date="2019-06-17T13:05:00Z"/>
              <w:rFonts w:asciiTheme="minorHAnsi" w:hAnsiTheme="minorHAnsi" w:cstheme="minorHAnsi"/>
            </w:rPr>
          </w:rPrChange>
        </w:rPr>
      </w:pPr>
      <w:del w:id="546" w:author="fsingletonthorn" w:date="2019-06-17T13:05:00Z">
        <w:r w:rsidRPr="00A06B4A" w:rsidDel="00631E30">
          <w:rPr>
            <w:rFonts w:cstheme="minorHAnsi"/>
            <w:color w:val="767171" w:themeColor="background2" w:themeShade="80"/>
            <w:rPrChange w:id="547" w:author="fsingletonthorn" w:date="2019-06-04T11:37:00Z">
              <w:rPr>
                <w:rFonts w:cstheme="minorHAnsi"/>
              </w:rPr>
            </w:rPrChange>
          </w:rPr>
          <w:delText>The random effects meta-analysis including all data estimated a r = -0.14 (95% CI [-0.2, -0.07]) decrease in effect sizes from the original to replication studies. This represents a decrease equivalent to 34% (95% CI [51%, 17%]) of the mean effect size in the original studies (a Fisher Z transformed correlation coefficient equivalent to a correlation coefficient of 0.37).</w:delText>
        </w:r>
        <w:r w:rsidR="00F973B5" w:rsidRPr="00A06B4A" w:rsidDel="00631E30">
          <w:rPr>
            <w:rFonts w:cstheme="minorHAnsi"/>
            <w:color w:val="767171" w:themeColor="background2" w:themeShade="80"/>
            <w:rPrChange w:id="548" w:author="fsingletonthorn" w:date="2019-06-04T11:37:00Z">
              <w:rPr>
                <w:rFonts w:cstheme="minorHAnsi"/>
              </w:rPr>
            </w:rPrChange>
          </w:rPr>
          <w:delText xml:space="preserve"> </w:delText>
        </w:r>
      </w:del>
    </w:p>
    <w:p w14:paraId="590EFCDE" w14:textId="1A4E68AA" w:rsidR="000810F8" w:rsidRPr="00A06B4A" w:rsidDel="00631E30" w:rsidRDefault="000810F8" w:rsidP="000810F8">
      <w:pPr>
        <w:pStyle w:val="BodyText"/>
        <w:rPr>
          <w:del w:id="549" w:author="fsingletonthorn" w:date="2019-06-17T13:05:00Z"/>
          <w:rFonts w:cstheme="minorHAnsi"/>
          <w:color w:val="767171" w:themeColor="background2" w:themeShade="80"/>
          <w:rPrChange w:id="550" w:author="fsingletonthorn" w:date="2019-06-04T11:37:00Z">
            <w:rPr>
              <w:del w:id="551" w:author="fsingletonthorn" w:date="2019-06-17T13:05:00Z"/>
              <w:rFonts w:cstheme="minorHAnsi"/>
            </w:rPr>
          </w:rPrChange>
        </w:rPr>
      </w:pPr>
      <w:del w:id="552" w:author="fsingletonthorn" w:date="2019-06-17T13:05:00Z">
        <w:r w:rsidRPr="00A06B4A" w:rsidDel="00631E30">
          <w:rPr>
            <w:rFonts w:cstheme="minorHAnsi"/>
            <w:color w:val="767171" w:themeColor="background2" w:themeShade="80"/>
            <w:rPrChange w:id="553" w:author="fsingletonthorn" w:date="2019-06-04T11:37:00Z">
              <w:rPr>
                <w:rFonts w:cstheme="minorHAnsi"/>
              </w:rPr>
            </w:rPrChange>
          </w:rPr>
          <w:delText>More variance was attributable to the article and effect level than to the project (</w:delText>
        </w:r>
        <m:oMath>
          <m:sSubSup>
            <m:sSubSupPr>
              <m:ctrlPr>
                <w:rPr>
                  <w:rFonts w:ascii="Cambria Math" w:hAnsi="Cambria Math" w:cstheme="minorHAnsi"/>
                  <w:color w:val="767171" w:themeColor="background2" w:themeShade="80"/>
                  <w:szCs w:val="24"/>
                  <w:lang w:val="en-US"/>
                </w:rPr>
              </m:ctrlPr>
            </m:sSubSupPr>
            <m:e>
              <m:r>
                <w:rPr>
                  <w:rFonts w:ascii="Cambria Math" w:hAnsi="Cambria Math" w:cstheme="minorHAnsi"/>
                  <w:color w:val="767171" w:themeColor="background2" w:themeShade="80"/>
                  <w:rPrChange w:id="554" w:author="fsingletonthorn" w:date="2019-06-04T11:37:00Z">
                    <w:rPr>
                      <w:rFonts w:ascii="Cambria Math" w:hAnsi="Cambria Math" w:cstheme="minorHAnsi"/>
                    </w:rPr>
                  </w:rPrChange>
                </w:rPr>
                <m:t>σ</m:t>
              </m:r>
            </m:e>
            <m:sub>
              <m:r>
                <w:rPr>
                  <w:rFonts w:ascii="Cambria Math" w:hAnsi="Cambria Math" w:cstheme="minorHAnsi"/>
                  <w:color w:val="767171" w:themeColor="background2" w:themeShade="80"/>
                  <w:rPrChange w:id="555" w:author="fsingletonthorn" w:date="2019-06-04T11:37:00Z">
                    <w:rPr>
                      <w:rFonts w:ascii="Cambria Math" w:hAnsi="Cambria Math" w:cstheme="minorHAnsi"/>
                    </w:rPr>
                  </w:rPrChange>
                </w:rPr>
                <m:t>article</m:t>
              </m:r>
            </m:sub>
            <m:sup>
              <m:r>
                <w:rPr>
                  <w:rFonts w:ascii="Cambria Math" w:hAnsi="Cambria Math" w:cstheme="minorHAnsi"/>
                  <w:color w:val="767171" w:themeColor="background2" w:themeShade="80"/>
                  <w:rPrChange w:id="556" w:author="fsingletonthorn" w:date="2019-06-04T11:37:00Z">
                    <w:rPr>
                      <w:rFonts w:ascii="Cambria Math" w:hAnsi="Cambria Math" w:cstheme="minorHAnsi"/>
                    </w:rPr>
                  </w:rPrChange>
                </w:rPr>
                <m:t>2</m:t>
              </m:r>
            </m:sup>
          </m:sSubSup>
        </m:oMath>
        <w:r w:rsidRPr="00A06B4A" w:rsidDel="00631E30">
          <w:rPr>
            <w:rFonts w:cstheme="minorHAnsi"/>
            <w:color w:val="767171" w:themeColor="background2" w:themeShade="80"/>
            <w:rPrChange w:id="557" w:author="fsingletonthorn" w:date="2019-06-04T11:37:00Z">
              <w:rPr>
                <w:rFonts w:cstheme="minorHAnsi"/>
              </w:rPr>
            </w:rPrChange>
          </w:rPr>
          <w:delText xml:space="preserve"> = 0.016, </w:delText>
        </w:r>
        <m:oMath>
          <m:sSubSup>
            <m:sSubSupPr>
              <m:ctrlPr>
                <w:rPr>
                  <w:rFonts w:ascii="Cambria Math" w:hAnsi="Cambria Math" w:cstheme="minorHAnsi"/>
                  <w:color w:val="767171" w:themeColor="background2" w:themeShade="80"/>
                  <w:szCs w:val="24"/>
                  <w:lang w:val="en-US"/>
                </w:rPr>
              </m:ctrlPr>
            </m:sSubSupPr>
            <m:e>
              <m:r>
                <w:rPr>
                  <w:rFonts w:ascii="Cambria Math" w:hAnsi="Cambria Math" w:cstheme="minorHAnsi"/>
                  <w:color w:val="767171" w:themeColor="background2" w:themeShade="80"/>
                  <w:rPrChange w:id="558" w:author="fsingletonthorn" w:date="2019-06-04T11:37:00Z">
                    <w:rPr>
                      <w:rFonts w:ascii="Cambria Math" w:hAnsi="Cambria Math" w:cstheme="minorHAnsi"/>
                    </w:rPr>
                  </w:rPrChange>
                </w:rPr>
                <m:t>σ</m:t>
              </m:r>
            </m:e>
            <m:sub>
              <m:r>
                <w:rPr>
                  <w:rFonts w:ascii="Cambria Math" w:hAnsi="Cambria Math" w:cstheme="minorHAnsi"/>
                  <w:color w:val="767171" w:themeColor="background2" w:themeShade="80"/>
                  <w:rPrChange w:id="559" w:author="fsingletonthorn" w:date="2019-06-04T11:37:00Z">
                    <w:rPr>
                      <w:rFonts w:ascii="Cambria Math" w:hAnsi="Cambria Math" w:cstheme="minorHAnsi"/>
                    </w:rPr>
                  </w:rPrChange>
                </w:rPr>
                <m:t>effect</m:t>
              </m:r>
            </m:sub>
            <m:sup>
              <m:r>
                <w:rPr>
                  <w:rFonts w:ascii="Cambria Math" w:hAnsi="Cambria Math" w:cstheme="minorHAnsi"/>
                  <w:color w:val="767171" w:themeColor="background2" w:themeShade="80"/>
                  <w:rPrChange w:id="560" w:author="fsingletonthorn" w:date="2019-06-04T11:37:00Z">
                    <w:rPr>
                      <w:rFonts w:ascii="Cambria Math" w:hAnsi="Cambria Math" w:cstheme="minorHAnsi"/>
                    </w:rPr>
                  </w:rPrChange>
                </w:rPr>
                <m:t>2</m:t>
              </m:r>
            </m:sup>
          </m:sSubSup>
        </m:oMath>
        <w:r w:rsidRPr="00A06B4A" w:rsidDel="00631E30">
          <w:rPr>
            <w:rFonts w:cstheme="minorHAnsi"/>
            <w:color w:val="767171" w:themeColor="background2" w:themeShade="80"/>
            <w:rPrChange w:id="561" w:author="fsingletonthorn" w:date="2019-06-04T11:37:00Z">
              <w:rPr>
                <w:rFonts w:cstheme="minorHAnsi"/>
              </w:rPr>
            </w:rPrChange>
          </w:rPr>
          <w:delText xml:space="preserve"> = 0.012, compared to </w:delText>
        </w:r>
        <m:oMath>
          <m:sSubSup>
            <m:sSubSupPr>
              <m:ctrlPr>
                <w:rPr>
                  <w:rFonts w:ascii="Cambria Math" w:hAnsi="Cambria Math" w:cstheme="minorHAnsi"/>
                  <w:color w:val="767171" w:themeColor="background2" w:themeShade="80"/>
                  <w:szCs w:val="24"/>
                  <w:lang w:val="en-US"/>
                </w:rPr>
              </m:ctrlPr>
            </m:sSubSupPr>
            <m:e>
              <m:r>
                <w:rPr>
                  <w:rFonts w:ascii="Cambria Math" w:hAnsi="Cambria Math" w:cstheme="minorHAnsi"/>
                  <w:color w:val="767171" w:themeColor="background2" w:themeShade="80"/>
                  <w:rPrChange w:id="562" w:author="fsingletonthorn" w:date="2019-06-04T11:37:00Z">
                    <w:rPr>
                      <w:rFonts w:ascii="Cambria Math" w:hAnsi="Cambria Math" w:cstheme="minorHAnsi"/>
                    </w:rPr>
                  </w:rPrChange>
                </w:rPr>
                <m:t>σ</m:t>
              </m:r>
            </m:e>
            <m:sub>
              <m:r>
                <w:rPr>
                  <w:rFonts w:ascii="Cambria Math" w:hAnsi="Cambria Math" w:cstheme="minorHAnsi"/>
                  <w:color w:val="767171" w:themeColor="background2" w:themeShade="80"/>
                  <w:rPrChange w:id="563" w:author="fsingletonthorn" w:date="2019-06-04T11:37:00Z">
                    <w:rPr>
                      <w:rFonts w:ascii="Cambria Math" w:hAnsi="Cambria Math" w:cstheme="minorHAnsi"/>
                    </w:rPr>
                  </w:rPrChange>
                </w:rPr>
                <m:t>project</m:t>
              </m:r>
            </m:sub>
            <m:sup>
              <m:r>
                <w:rPr>
                  <w:rFonts w:ascii="Cambria Math" w:hAnsi="Cambria Math" w:cstheme="minorHAnsi"/>
                  <w:color w:val="767171" w:themeColor="background2" w:themeShade="80"/>
                  <w:rPrChange w:id="564" w:author="fsingletonthorn" w:date="2019-06-04T11:37:00Z">
                    <w:rPr>
                      <w:rFonts w:ascii="Cambria Math" w:hAnsi="Cambria Math" w:cstheme="minorHAnsi"/>
                    </w:rPr>
                  </w:rPrChange>
                </w:rPr>
                <m:t>2</m:t>
              </m:r>
            </m:sup>
          </m:sSubSup>
        </m:oMath>
        <w:r w:rsidRPr="00A06B4A" w:rsidDel="00631E30">
          <w:rPr>
            <w:rFonts w:cstheme="minorHAnsi"/>
            <w:color w:val="767171" w:themeColor="background2" w:themeShade="80"/>
            <w:rPrChange w:id="565" w:author="fsingletonthorn" w:date="2019-06-04T11:37:00Z">
              <w:rPr>
                <w:rFonts w:cstheme="minorHAnsi"/>
              </w:rPr>
            </w:rPrChange>
          </w:rPr>
          <w:delText xml:space="preserve"> = 0.008), representing an intraclass correlation (ICC) for the project of 0.215. There was a large amount of unexplained heterogeneity, QE(305) = 3531.9, p &lt; .001, </w:delText>
        </w:r>
        <m:oMath>
          <m:sSup>
            <m:sSupPr>
              <m:ctrlPr>
                <w:rPr>
                  <w:rFonts w:ascii="Cambria Math" w:hAnsi="Cambria Math" w:cstheme="minorHAnsi"/>
                  <w:color w:val="767171" w:themeColor="background2" w:themeShade="80"/>
                  <w:szCs w:val="24"/>
                  <w:lang w:val="en-US"/>
                </w:rPr>
              </m:ctrlPr>
            </m:sSupPr>
            <m:e>
              <m:r>
                <w:rPr>
                  <w:rFonts w:ascii="Cambria Math" w:hAnsi="Cambria Math" w:cstheme="minorHAnsi"/>
                  <w:color w:val="767171" w:themeColor="background2" w:themeShade="80"/>
                  <w:rPrChange w:id="566" w:author="fsingletonthorn" w:date="2019-06-04T11:37:00Z">
                    <w:rPr>
                      <w:rFonts w:ascii="Cambria Math" w:hAnsi="Cambria Math" w:cstheme="minorHAnsi"/>
                    </w:rPr>
                  </w:rPrChange>
                </w:rPr>
                <m:t>I</m:t>
              </m:r>
            </m:e>
            <m:sup>
              <m:r>
                <w:rPr>
                  <w:rFonts w:ascii="Cambria Math" w:hAnsi="Cambria Math" w:cstheme="minorHAnsi"/>
                  <w:color w:val="767171" w:themeColor="background2" w:themeShade="80"/>
                  <w:rPrChange w:id="567" w:author="fsingletonthorn" w:date="2019-06-04T11:37:00Z">
                    <w:rPr>
                      <w:rFonts w:ascii="Cambria Math" w:hAnsi="Cambria Math" w:cstheme="minorHAnsi"/>
                    </w:rPr>
                  </w:rPrChange>
                </w:rPr>
                <m:t>2</m:t>
              </m:r>
            </m:sup>
          </m:sSup>
        </m:oMath>
        <w:r w:rsidRPr="00A06B4A" w:rsidDel="00631E30">
          <w:rPr>
            <w:rFonts w:cstheme="minorHAnsi"/>
            <w:color w:val="767171" w:themeColor="background2" w:themeShade="80"/>
            <w:rPrChange w:id="568" w:author="fsingletonthorn" w:date="2019-06-04T11:37:00Z">
              <w:rPr>
                <w:rFonts w:cstheme="minorHAnsi"/>
              </w:rPr>
            </w:rPrChange>
          </w:rPr>
          <w:delText xml:space="preserve"> = 92.585 (calculated following</w:delText>
        </w:r>
        <w:r w:rsidR="009A3E66" w:rsidRPr="00A06B4A" w:rsidDel="00631E30">
          <w:rPr>
            <w:rFonts w:cstheme="minorHAnsi"/>
            <w:color w:val="767171" w:themeColor="background2" w:themeShade="80"/>
            <w:rPrChange w:id="569" w:author="fsingletonthorn" w:date="2019-06-04T11:37:00Z">
              <w:rPr>
                <w:rFonts w:cstheme="minorHAnsi"/>
              </w:rPr>
            </w:rPrChange>
          </w:rPr>
          <w:delText xml:space="preserve"> Nakagawa &amp; Santos, 2012</w:delText>
        </w:r>
        <w:r w:rsidR="00823236" w:rsidRPr="00A06B4A" w:rsidDel="00631E30">
          <w:rPr>
            <w:rFonts w:cstheme="minorHAnsi"/>
            <w:color w:val="767171" w:themeColor="background2" w:themeShade="80"/>
            <w:rPrChange w:id="570" w:author="fsingletonthorn" w:date="2019-06-04T11:37:00Z">
              <w:rPr>
                <w:rFonts w:cstheme="minorHAnsi"/>
              </w:rPr>
            </w:rPrChange>
          </w:rPr>
          <w:fldChar w:fldCharType="begin"/>
        </w:r>
        <w:r w:rsidR="009A3E66" w:rsidRPr="00A06B4A" w:rsidDel="00631E30">
          <w:rPr>
            <w:rFonts w:cstheme="minorHAnsi"/>
            <w:color w:val="767171" w:themeColor="background2" w:themeShade="80"/>
            <w:rPrChange w:id="571" w:author="fsingletonthorn" w:date="2019-06-04T11:37:00Z">
              <w:rPr>
                <w:rFonts w:cstheme="minorHAnsi"/>
              </w:rPr>
            </w:rPrChange>
          </w:rPr>
          <w:del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delInstrText>
        </w:r>
        <w:r w:rsidR="00823236" w:rsidRPr="00A06B4A" w:rsidDel="00631E30">
          <w:rPr>
            <w:rFonts w:cstheme="minorHAnsi"/>
            <w:color w:val="767171" w:themeColor="background2" w:themeShade="80"/>
            <w:rPrChange w:id="572" w:author="fsingletonthorn" w:date="2019-06-04T11:37:00Z">
              <w:rPr>
                <w:rFonts w:cstheme="minorHAnsi"/>
              </w:rPr>
            </w:rPrChange>
          </w:rPr>
          <w:fldChar w:fldCharType="end"/>
        </w:r>
        <w:r w:rsidRPr="00A06B4A" w:rsidDel="00631E30">
          <w:rPr>
            <w:rFonts w:cstheme="minorHAnsi"/>
            <w:color w:val="767171" w:themeColor="background2" w:themeShade="80"/>
            <w:rPrChange w:id="573" w:author="fsingletonthorn" w:date="2019-06-04T11:37:00Z">
              <w:rPr>
                <w:rFonts w:cstheme="minorHAnsi"/>
              </w:rPr>
            </w:rPrChange>
          </w:rPr>
          <w:delText>), suggesting that 93% of variance in effect sizes was due to heterogeneity (i.e., variance in the true effect size differences), while the remaining 7% was attributable to sampling variance.</w:delText>
        </w:r>
      </w:del>
    </w:p>
    <w:p w14:paraId="322AF95C" w14:textId="2BFFDDF3" w:rsidR="007A3C3A" w:rsidRPr="00A06B4A" w:rsidRDefault="007A3C3A">
      <w:pPr>
        <w:rPr>
          <w:rFonts w:cstheme="minorHAnsi"/>
          <w:color w:val="767171" w:themeColor="background2" w:themeShade="80"/>
          <w:sz w:val="24"/>
          <w:rPrChange w:id="574" w:author="fsingletonthorn" w:date="2019-06-04T11:37:00Z">
            <w:rPr>
              <w:rFonts w:cstheme="minorHAnsi"/>
              <w:sz w:val="24"/>
            </w:rPr>
          </w:rPrChange>
        </w:rPr>
      </w:pPr>
      <w:r w:rsidRPr="00A06B4A">
        <w:rPr>
          <w:rFonts w:cstheme="minorHAnsi"/>
          <w:color w:val="767171" w:themeColor="background2" w:themeShade="80"/>
          <w:rPrChange w:id="575" w:author="fsingletonthorn" w:date="2019-06-04T11:37:00Z">
            <w:rPr>
              <w:rFonts w:cstheme="minorHAnsi"/>
            </w:rPr>
          </w:rPrChange>
        </w:rPr>
        <w:br w:type="page"/>
      </w:r>
    </w:p>
    <w:p w14:paraId="7EB0AEA2" w14:textId="44674BF4" w:rsidR="0087056B" w:rsidRPr="00DB63E1" w:rsidDel="004F51C1" w:rsidRDefault="000810F8" w:rsidP="003870F2">
      <w:pPr>
        <w:pStyle w:val="BodyText"/>
        <w:ind w:firstLine="0"/>
        <w:rPr>
          <w:del w:id="576" w:author="fsingletonthorn" w:date="2019-06-17T13:07:00Z"/>
          <w:rFonts w:cstheme="minorHAnsi"/>
        </w:rPr>
      </w:pPr>
      <w:r w:rsidRPr="00DB63E1">
        <w:rPr>
          <w:rFonts w:cstheme="minorHAnsi"/>
        </w:rPr>
        <w:lastRenderedPageBreak/>
        <w:t xml:space="preserve">Table </w:t>
      </w:r>
      <w:r w:rsidR="001E01A7" w:rsidRPr="00DB63E1">
        <w:rPr>
          <w:rFonts w:cstheme="minorHAnsi"/>
        </w:rPr>
        <w:t>3</w:t>
      </w:r>
      <w:r w:rsidRPr="00DB63E1">
        <w:rPr>
          <w:rFonts w:cstheme="minorHAnsi"/>
        </w:rPr>
        <w:t xml:space="preserve">. </w:t>
      </w:r>
    </w:p>
    <w:p w14:paraId="2F07C204" w14:textId="027286F9" w:rsidR="000810F8" w:rsidRPr="00DB63E1" w:rsidRDefault="000810F8" w:rsidP="003870F2">
      <w:pPr>
        <w:pStyle w:val="BodyText"/>
        <w:ind w:firstLine="0"/>
        <w:rPr>
          <w:rFonts w:cstheme="minorHAnsi"/>
          <w:i/>
        </w:rPr>
      </w:pPr>
      <w:r w:rsidRPr="00DB63E1">
        <w:rPr>
          <w:rFonts w:cstheme="minorHAnsi"/>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BA501F">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BA501F">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0810F8">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0810F8">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0810F8">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BA501F">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r w:rsidRPr="00DB63E1">
              <w:rPr>
                <w:rFonts w:cstheme="minorHAnsi"/>
              </w:rPr>
              <w:t>QE(305) = 3531.9, p &lt; .001</w:t>
            </w:r>
          </w:p>
        </w:tc>
      </w:tr>
    </w:tbl>
    <w:p w14:paraId="2E8289EA" w14:textId="77777777" w:rsidR="000810F8" w:rsidRPr="00DC71E9" w:rsidRDefault="000810F8" w:rsidP="000810F8">
      <w:pPr>
        <w:pStyle w:val="BodyText"/>
        <w:rPr>
          <w:rFonts w:cstheme="minorHAnsi"/>
          <w:lang w:val="en-US"/>
        </w:rPr>
      </w:pPr>
    </w:p>
    <w:p w14:paraId="60F1A2F5" w14:textId="3642A7F5" w:rsidR="000810F8" w:rsidRPr="00DC71E9" w:rsidRDefault="000810F8">
      <w:pPr>
        <w:pStyle w:val="Heading4"/>
        <w:rPr>
          <w:rPrChange w:id="577" w:author="fsingletonthorn" w:date="2019-06-17T13:02:00Z">
            <w:rPr>
              <w:rFonts w:asciiTheme="minorHAnsi" w:hAnsiTheme="minorHAnsi" w:cstheme="minorHAnsi"/>
            </w:rPr>
          </w:rPrChange>
        </w:rPr>
      </w:pPr>
      <w:bookmarkStart w:id="578" w:name="analysis-2---3-results-from-multilevel-r"/>
      <w:bookmarkEnd w:id="578"/>
      <w:r w:rsidRPr="00DC71E9">
        <w:rPr>
          <w:rPrChange w:id="579" w:author="fsingletonthorn" w:date="2019-06-17T13:02:00Z">
            <w:rPr>
              <w:rFonts w:asciiTheme="minorHAnsi" w:hAnsiTheme="minorHAnsi" w:cstheme="minorHAnsi"/>
            </w:rPr>
          </w:rPrChange>
        </w:rPr>
        <w:t>Analysis 2 - 3: Results from multilevel random effects meta-analysis with exclusions</w:t>
      </w:r>
      <w:r w:rsidR="00E6538F" w:rsidRPr="00DC71E9">
        <w:rPr>
          <w:rPrChange w:id="580" w:author="fsingletonthorn" w:date="2019-06-17T13:02:00Z">
            <w:rPr>
              <w:rFonts w:asciiTheme="minorHAnsi" w:hAnsiTheme="minorHAnsi" w:cstheme="minorHAnsi"/>
            </w:rPr>
          </w:rPrChange>
        </w:rPr>
        <w:t>.</w:t>
      </w:r>
    </w:p>
    <w:p w14:paraId="7B496455" w14:textId="77777777" w:rsidR="00DC71E9" w:rsidRPr="00DC71E9" w:rsidRDefault="00DC71E9">
      <w:pPr>
        <w:pStyle w:val="BodyText"/>
        <w:rPr>
          <w:ins w:id="581" w:author="fsingletonthorn" w:date="2019-06-17T13:02:00Z"/>
          <w:lang w:val="en-US"/>
        </w:rPr>
        <w:pPrChange w:id="582" w:author="fsingletonthorn" w:date="2019-06-17T13:02:00Z">
          <w:pPr>
            <w:spacing w:before="180" w:after="180" w:line="240" w:lineRule="auto"/>
          </w:pPr>
        </w:pPrChange>
      </w:pPr>
      <w:ins w:id="583" w:author="fsingletonthorn" w:date="2019-06-17T13:02:00Z">
        <w:r w:rsidRPr="00DC71E9">
          <w:rPr>
            <w:lang w:val="en-US"/>
            <w:rPrChange w:id="584" w:author="fsingletonthorn" w:date="2019-06-17T13:02:00Z">
              <w:rPr>
                <w:lang w:val="en-US"/>
              </w:rPr>
            </w:rPrChange>
          </w:rPr>
          <w:t xml:space="preserve">Examining just the 198 cases in which the replication study was statistically significant (65% of all studies), the </w:t>
        </w:r>
        <w:r w:rsidRPr="00DC71E9">
          <w:rPr>
            <w:lang w:val="en-US"/>
          </w:rPr>
          <w:t>average effect for original studies was 0.404, and the mean effect size for replication studies was 0.387. This represents a mean decrease of r = 0.017, a mean percentage increase in effect sizes of 4% and a median percentage decrease of 7%. Using equivalence testing 77% of replication studies were not statistically equivalent to the null (n= 237). The average effect size in the original non-equivalent studies was 0.406, compared to a mean effect size for replication studies of r = 0.348. This is a mean decrease of r = 0.058, a mean percentage decrease of 7%, and a median percentage decrease of 17%.</w:t>
        </w:r>
      </w:ins>
    </w:p>
    <w:p w14:paraId="499B0D56" w14:textId="77777777" w:rsidR="00DC71E9" w:rsidRPr="00DC71E9" w:rsidRDefault="00DC71E9">
      <w:pPr>
        <w:pStyle w:val="BodyText"/>
        <w:rPr>
          <w:ins w:id="585" w:author="fsingletonthorn" w:date="2019-06-17T13:02:00Z"/>
          <w:lang w:val="en-US"/>
        </w:rPr>
        <w:pPrChange w:id="586" w:author="fsingletonthorn" w:date="2019-06-17T13:02:00Z">
          <w:pPr>
            <w:spacing w:before="180" w:after="180" w:line="240" w:lineRule="auto"/>
          </w:pPr>
        </w:pPrChange>
      </w:pPr>
      <w:ins w:id="587" w:author="fsingletonthorn" w:date="2019-06-17T13:02:00Z">
        <w:r w:rsidRPr="00DC71E9">
          <w:rPr>
            <w:lang w:val="en-US"/>
          </w:rPr>
          <w:t>Reperforming the meta-analysis only including studies for which the replication was statistically significant and had an effect in same direction as the original produced an estimated r = -0.051 (95% CI [-0.111, 0.010]) change in effect sizes from original to replication studies. Including only the studies which were not statistically equivalent to the null leads to a predicted r = -0.082 (95% CI [-0.154, -0.010]) decrease in effect sizes. The estimates of the proportion of variance attributable to the article or replication project level did not change considerably in either of these subsets. See table [all model output] for the model estimates from each model.</w:t>
        </w:r>
      </w:ins>
    </w:p>
    <w:p w14:paraId="5C5B6AD7" w14:textId="77777777" w:rsidR="00DC71E9" w:rsidRPr="00DC71E9" w:rsidRDefault="00DC71E9">
      <w:pPr>
        <w:pStyle w:val="BodyText"/>
        <w:rPr>
          <w:ins w:id="588" w:author="fsingletonthorn" w:date="2019-06-17T13:02:00Z"/>
          <w:lang w:val="en-US"/>
        </w:rPr>
        <w:pPrChange w:id="589" w:author="fsingletonthorn" w:date="2019-06-17T13:02:00Z">
          <w:pPr>
            <w:spacing w:before="180" w:after="180" w:line="240" w:lineRule="auto"/>
          </w:pPr>
        </w:pPrChange>
      </w:pPr>
      <w:ins w:id="590" w:author="fsingletonthorn" w:date="2019-06-17T13:02:00Z">
        <w:r w:rsidRPr="00DC71E9">
          <w:rPr>
            <w:lang w:val="en-US"/>
          </w:rPr>
          <w:t>These values 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t>
        </w:r>
      </w:ins>
    </w:p>
    <w:p w14:paraId="31057FC0" w14:textId="536BFD4E" w:rsidR="000810F8" w:rsidRPr="00A06B4A" w:rsidDel="00DC71E9" w:rsidRDefault="000810F8" w:rsidP="000810F8">
      <w:pPr>
        <w:pStyle w:val="FirstParagraph"/>
        <w:rPr>
          <w:del w:id="591" w:author="fsingletonthorn" w:date="2019-06-17T13:02:00Z"/>
          <w:rFonts w:asciiTheme="minorHAnsi" w:hAnsiTheme="minorHAnsi" w:cstheme="minorHAnsi"/>
          <w:color w:val="767171" w:themeColor="background2" w:themeShade="80"/>
          <w:rPrChange w:id="592" w:author="fsingletonthorn" w:date="2019-06-04T11:37:00Z">
            <w:rPr>
              <w:del w:id="593" w:author="fsingletonthorn" w:date="2019-06-17T13:02:00Z"/>
              <w:rFonts w:asciiTheme="minorHAnsi" w:hAnsiTheme="minorHAnsi" w:cstheme="minorHAnsi"/>
            </w:rPr>
          </w:rPrChange>
        </w:rPr>
      </w:pPr>
      <w:del w:id="594" w:author="fsingletonthorn" w:date="2019-06-17T13:02:00Z">
        <w:r w:rsidRPr="00A06B4A" w:rsidDel="00DC71E9">
          <w:rPr>
            <w:rFonts w:cstheme="minorHAnsi"/>
            <w:color w:val="767171" w:themeColor="background2" w:themeShade="80"/>
            <w:rPrChange w:id="595" w:author="fsingletonthorn" w:date="2019-06-04T11:37:00Z">
              <w:rPr>
                <w:rFonts w:cstheme="minorHAnsi"/>
              </w:rPr>
            </w:rPrChange>
          </w:rPr>
          <w:lastRenderedPageBreak/>
          <w:delText>Examining just the 198 cases in which the replication study was statistically significant (65% of all studies), the average effect for original studies was 0.404, and the mean effect size for replication studies was 0.387. This represents a mean decrease of r = 0.017, a mean percentage increase in effect sizes of 4% and a median percentage decrease of 7%. Using equivalence testing 77% of replication studies were not statistically equivalent to the null (n= 237). The average effect size in the original non-equivalent studies was 0.406, compared to a mean effect size for replication studies of r = 0.348. This is a mean decrease of r = 0.058, a mean percentage decrease of 7%, and a median percentage decrease of 17%.</w:delText>
        </w:r>
      </w:del>
    </w:p>
    <w:p w14:paraId="3B02AE0F" w14:textId="4C182D6C" w:rsidR="000810F8" w:rsidRPr="00A06B4A" w:rsidDel="00DC71E9" w:rsidRDefault="000810F8" w:rsidP="000810F8">
      <w:pPr>
        <w:pStyle w:val="BodyText"/>
        <w:rPr>
          <w:del w:id="596" w:author="fsingletonthorn" w:date="2019-06-17T13:02:00Z"/>
          <w:rFonts w:cstheme="minorHAnsi"/>
          <w:color w:val="767171" w:themeColor="background2" w:themeShade="80"/>
          <w:rPrChange w:id="597" w:author="fsingletonthorn" w:date="2019-06-04T11:37:00Z">
            <w:rPr>
              <w:del w:id="598" w:author="fsingletonthorn" w:date="2019-06-17T13:02:00Z"/>
              <w:rFonts w:cstheme="minorHAnsi"/>
            </w:rPr>
          </w:rPrChange>
        </w:rPr>
      </w:pPr>
      <w:del w:id="599" w:author="fsingletonthorn" w:date="2019-06-17T13:02:00Z">
        <w:r w:rsidRPr="00A06B4A" w:rsidDel="00DC71E9">
          <w:rPr>
            <w:rFonts w:cstheme="minorHAnsi"/>
            <w:color w:val="767171" w:themeColor="background2" w:themeShade="80"/>
            <w:rPrChange w:id="600" w:author="fsingletonthorn" w:date="2019-06-04T11:37:00Z">
              <w:rPr>
                <w:rFonts w:cstheme="minorHAnsi"/>
              </w:rPr>
            </w:rPrChange>
          </w:rPr>
          <w:delText>Reperforming the meta-analysis only including studies for which the replication was statistically significant and had an effect in same direction as the original produced an estimated r = -0.051 (95% CI [-0.111, 0.01</w:delText>
        </w:r>
        <w:r w:rsidR="00AB51AB" w:rsidRPr="00A06B4A" w:rsidDel="00DC71E9">
          <w:rPr>
            <w:rFonts w:cstheme="minorHAnsi"/>
            <w:color w:val="767171" w:themeColor="background2" w:themeShade="80"/>
            <w:rPrChange w:id="601" w:author="fsingletonthorn" w:date="2019-06-04T11:37:00Z">
              <w:rPr>
                <w:rFonts w:cstheme="minorHAnsi"/>
              </w:rPr>
            </w:rPrChange>
          </w:rPr>
          <w:delText>0</w:delText>
        </w:r>
        <w:r w:rsidRPr="00A06B4A" w:rsidDel="00DC71E9">
          <w:rPr>
            <w:rFonts w:cstheme="minorHAnsi"/>
            <w:color w:val="767171" w:themeColor="background2" w:themeShade="80"/>
            <w:rPrChange w:id="602" w:author="fsingletonthorn" w:date="2019-06-04T11:37:00Z">
              <w:rPr>
                <w:rFonts w:cstheme="minorHAnsi"/>
              </w:rPr>
            </w:rPrChange>
          </w:rPr>
          <w:delText>]) change in effect sizes from original to replication studies. Including only the studies which were not statistically equivalent to the null leads to a predicted r = -0.082 (95% CI [-0.154, -0.01</w:delText>
        </w:r>
        <w:r w:rsidR="00AB51AB" w:rsidRPr="00A06B4A" w:rsidDel="00DC71E9">
          <w:rPr>
            <w:rFonts w:cstheme="minorHAnsi"/>
            <w:color w:val="767171" w:themeColor="background2" w:themeShade="80"/>
            <w:rPrChange w:id="603" w:author="fsingletonthorn" w:date="2019-06-04T11:37:00Z">
              <w:rPr>
                <w:rFonts w:cstheme="minorHAnsi"/>
              </w:rPr>
            </w:rPrChange>
          </w:rPr>
          <w:delText>0</w:delText>
        </w:r>
        <w:r w:rsidRPr="00A06B4A" w:rsidDel="00DC71E9">
          <w:rPr>
            <w:rFonts w:cstheme="minorHAnsi"/>
            <w:color w:val="767171" w:themeColor="background2" w:themeShade="80"/>
            <w:rPrChange w:id="604" w:author="fsingletonthorn" w:date="2019-06-04T11:37:00Z">
              <w:rPr>
                <w:rFonts w:cstheme="minorHAnsi"/>
              </w:rPr>
            </w:rPrChange>
          </w:rPr>
          <w:delText xml:space="preserve">]) decrease in effect sizes. The estimates of the proportion of variance attributable to the article or replication project level did not change considerably in either of these subsets. See table </w:delText>
        </w:r>
        <w:r w:rsidR="00AF40B8" w:rsidRPr="00A06B4A" w:rsidDel="00DC71E9">
          <w:rPr>
            <w:rFonts w:cstheme="minorHAnsi"/>
            <w:color w:val="767171" w:themeColor="background2" w:themeShade="80"/>
            <w:rPrChange w:id="605" w:author="fsingletonthorn" w:date="2019-06-04T11:37:00Z">
              <w:rPr>
                <w:rFonts w:cstheme="minorHAnsi"/>
              </w:rPr>
            </w:rPrChange>
          </w:rPr>
          <w:delText>4</w:delText>
        </w:r>
        <w:r w:rsidRPr="00A06B4A" w:rsidDel="00DC71E9">
          <w:rPr>
            <w:rFonts w:cstheme="minorHAnsi"/>
            <w:color w:val="767171" w:themeColor="background2" w:themeShade="80"/>
            <w:rPrChange w:id="606" w:author="fsingletonthorn" w:date="2019-06-04T11:37:00Z">
              <w:rPr>
                <w:rFonts w:cstheme="minorHAnsi"/>
              </w:rPr>
            </w:rPrChange>
          </w:rPr>
          <w:delText xml:space="preserve"> for the model estimates from each model.</w:delText>
        </w:r>
      </w:del>
    </w:p>
    <w:p w14:paraId="70DC4FF6" w14:textId="5EC9B59E" w:rsidR="000810F8" w:rsidRPr="00A06B4A" w:rsidDel="00DC71E9" w:rsidRDefault="000810F8" w:rsidP="000810F8">
      <w:pPr>
        <w:pStyle w:val="BodyText"/>
        <w:rPr>
          <w:del w:id="607" w:author="fsingletonthorn" w:date="2019-06-17T13:02:00Z"/>
          <w:rFonts w:cstheme="minorHAnsi"/>
          <w:color w:val="767171" w:themeColor="background2" w:themeShade="80"/>
          <w:rPrChange w:id="608" w:author="fsingletonthorn" w:date="2019-06-04T11:37:00Z">
            <w:rPr>
              <w:del w:id="609" w:author="fsingletonthorn" w:date="2019-06-17T13:02:00Z"/>
              <w:rFonts w:cstheme="minorHAnsi"/>
            </w:rPr>
          </w:rPrChange>
        </w:rPr>
      </w:pPr>
      <w:del w:id="610" w:author="fsingletonthorn" w:date="2019-06-17T13:02:00Z">
        <w:r w:rsidRPr="00A06B4A" w:rsidDel="00DC71E9">
          <w:rPr>
            <w:rFonts w:cstheme="minorHAnsi"/>
            <w:color w:val="767171" w:themeColor="background2" w:themeShade="80"/>
            <w:rPrChange w:id="611" w:author="fsingletonthorn" w:date="2019-06-04T11:37:00Z">
              <w:rPr>
                <w:rFonts w:cstheme="minorHAnsi"/>
              </w:rPr>
            </w:rPrChange>
          </w:rPr>
          <w:delText>These values 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delText>
        </w:r>
      </w:del>
    </w:p>
    <w:p w14:paraId="4EF47A64" w14:textId="70F87F2B" w:rsidR="000810F8" w:rsidRPr="00745513" w:rsidRDefault="000810F8" w:rsidP="000810F8">
      <w:pPr>
        <w:pStyle w:val="Heading5"/>
        <w:rPr>
          <w:rFonts w:asciiTheme="minorHAnsi" w:hAnsiTheme="minorHAnsi" w:cstheme="minorHAnsi"/>
          <w:color w:val="auto"/>
          <w:sz w:val="24"/>
          <w:szCs w:val="24"/>
        </w:rPr>
      </w:pPr>
      <w:bookmarkStart w:id="612" w:name="table-all-model-output"/>
      <w:bookmarkEnd w:id="612"/>
      <w:r w:rsidRPr="00745513">
        <w:rPr>
          <w:rFonts w:asciiTheme="minorHAnsi" w:hAnsiTheme="minorHAnsi" w:cstheme="minorHAnsi"/>
          <w:color w:val="auto"/>
          <w:sz w:val="24"/>
          <w:szCs w:val="24"/>
        </w:rPr>
        <w:t xml:space="preserve">Table </w:t>
      </w:r>
      <w:r w:rsidR="00847C4B" w:rsidRPr="00745513">
        <w:rPr>
          <w:rFonts w:asciiTheme="minorHAnsi" w:hAnsiTheme="minorHAnsi" w:cstheme="minorHAnsi"/>
          <w:color w:val="auto"/>
          <w:sz w:val="24"/>
          <w:szCs w:val="24"/>
        </w:rPr>
        <w:t>4</w:t>
      </w:r>
      <w:ins w:id="613" w:author="fsingletonthorn" w:date="2019-06-17T13:03:00Z">
        <w:r w:rsidR="00DB63E1">
          <w:rPr>
            <w:rFonts w:asciiTheme="minorHAnsi" w:hAnsiTheme="minorHAnsi" w:cstheme="minorHAnsi"/>
            <w:color w:val="auto"/>
            <w:sz w:val="24"/>
            <w:szCs w:val="24"/>
          </w:rPr>
          <w:t>.</w:t>
        </w:r>
      </w:ins>
    </w:p>
    <w:p w14:paraId="14082912" w14:textId="77777777" w:rsidR="000810F8" w:rsidRPr="00745513" w:rsidRDefault="000810F8" w:rsidP="00861F40">
      <w:pPr>
        <w:pStyle w:val="FirstParagraph"/>
        <w:ind w:firstLine="0"/>
        <w:rPr>
          <w:rFonts w:asciiTheme="minorHAnsi" w:hAnsiTheme="minorHAnsi" w:cstheme="minorHAnsi"/>
          <w:i/>
        </w:rPr>
      </w:pPr>
      <w:r w:rsidRPr="00745513">
        <w:rPr>
          <w:rFonts w:asciiTheme="minorHAnsi" w:hAnsiTheme="minorHAnsi" w:cstheme="minorHAnsi"/>
          <w:i/>
        </w:rPr>
        <w:t>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of the mean original effect size (r = 0.366).</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proofErr w:type="spellStart"/>
            <w:r w:rsidRPr="00745513">
              <w:rPr>
                <w:rFonts w:cstheme="minorHAnsi"/>
              </w:rPr>
              <w:t>Nonequivalent</w:t>
            </w:r>
            <w:proofErr w:type="spellEnd"/>
            <w:r w:rsidRPr="00745513">
              <w:rPr>
                <w:rFonts w:cstheme="minorHAnsi"/>
              </w:rPr>
              <w:t xml:space="preserve">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77777777" w:rsidR="000810F8" w:rsidRPr="00745513" w:rsidRDefault="000810F8" w:rsidP="000810F8">
            <w:pPr>
              <w:pStyle w:val="NoSpacing"/>
              <w:rPr>
                <w:rFonts w:cstheme="minorHAnsi"/>
              </w:rPr>
            </w:pPr>
            <w:r w:rsidRPr="00745513">
              <w:rPr>
                <w:rFonts w:cstheme="minorHAnsi"/>
              </w:rPr>
              <w:t>Model Estimate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77777777" w:rsidR="000810F8" w:rsidRPr="00745513" w:rsidRDefault="000810F8" w:rsidP="000810F8">
            <w:pPr>
              <w:pStyle w:val="NoSpacing"/>
              <w:rPr>
                <w:rFonts w:cstheme="minorHAnsi"/>
              </w:rPr>
            </w:pPr>
            <w:r w:rsidRPr="00745513">
              <w:rPr>
                <w:rFonts w:cstheme="minorHAnsi"/>
              </w:rPr>
              <w:t>95% CI 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77777777" w:rsidR="000810F8" w:rsidRPr="00745513" w:rsidRDefault="000810F8" w:rsidP="000810F8">
            <w:pPr>
              <w:pStyle w:val="NoSpacing"/>
              <w:rPr>
                <w:rFonts w:cstheme="minorHAnsi"/>
              </w:rPr>
            </w:pPr>
            <w:r w:rsidRPr="00745513">
              <w:rPr>
                <w:rFonts w:cstheme="minorHAnsi"/>
              </w:rPr>
              <w:t xml:space="preserve">95% CI </w:t>
            </w:r>
            <w:proofErr w:type="spellStart"/>
            <w:r w:rsidRPr="00745513">
              <w:rPr>
                <w:rFonts w:cstheme="minorHAnsi"/>
              </w:rPr>
              <w:t>ub</w:t>
            </w:r>
            <w:proofErr w:type="spellEnd"/>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77777777" w:rsidR="00DC71E9" w:rsidRDefault="00DC71E9">
      <w:pPr>
        <w:pStyle w:val="BodyText"/>
        <w:rPr>
          <w:ins w:id="614" w:author="fsingletonthorn" w:date="2019-06-17T13:01:00Z"/>
        </w:rPr>
        <w:pPrChange w:id="615" w:author="fsingletonthorn" w:date="2019-06-17T13:01:00Z">
          <w:pPr>
            <w:pStyle w:val="Heading5"/>
          </w:pPr>
        </w:pPrChange>
      </w:pPr>
      <w:bookmarkStart w:id="616" w:name="leave-one-out-cross-validation-of-meta-a"/>
      <w:bookmarkEnd w:id="616"/>
    </w:p>
    <w:p w14:paraId="0BC06EDA" w14:textId="37CF0515" w:rsidR="000810F8" w:rsidRPr="00745513" w:rsidRDefault="000810F8">
      <w:pPr>
        <w:pStyle w:val="Heading4"/>
        <w:rPr>
          <w:lang w:val="en-US"/>
          <w:rPrChange w:id="617" w:author="fsingletonthorn" w:date="2019-06-17T13:01:00Z">
            <w:rPr>
              <w:rFonts w:asciiTheme="minorHAnsi" w:hAnsiTheme="minorHAnsi" w:cstheme="minorHAnsi"/>
              <w:color w:val="auto"/>
              <w:lang w:val="en-US"/>
            </w:rPr>
          </w:rPrChange>
        </w:rPr>
        <w:pPrChange w:id="618" w:author="fsingletonthorn" w:date="2019-06-17T13:02:00Z">
          <w:pPr>
            <w:pStyle w:val="Heading5"/>
          </w:pPr>
        </w:pPrChange>
      </w:pPr>
      <w:r w:rsidRPr="00745513">
        <w:rPr>
          <w:rPrChange w:id="619" w:author="fsingletonthorn" w:date="2019-06-17T13:01:00Z">
            <w:rPr>
              <w:rFonts w:asciiTheme="minorHAnsi" w:hAnsiTheme="minorHAnsi" w:cstheme="minorHAnsi"/>
            </w:rPr>
          </w:rPrChange>
        </w:rPr>
        <w:t>Leave one out cross validation of meta-analyses</w:t>
      </w:r>
    </w:p>
    <w:p w14:paraId="7069593D" w14:textId="54F5C36B" w:rsidR="000810F8" w:rsidRPr="00F1225D" w:rsidRDefault="00F1225D">
      <w:pPr>
        <w:pStyle w:val="BodyText"/>
        <w:rPr>
          <w:rPrChange w:id="620" w:author="fsingletonthorn" w:date="2019-06-17T13:01:00Z">
            <w:rPr>
              <w:rFonts w:asciiTheme="minorHAnsi" w:hAnsiTheme="minorHAnsi" w:cstheme="minorHAnsi"/>
            </w:rPr>
          </w:rPrChange>
        </w:rPr>
        <w:pPrChange w:id="621" w:author="fsingletonthorn" w:date="2019-06-17T13:01:00Z">
          <w:pPr>
            <w:pStyle w:val="FirstParagraph"/>
          </w:pPr>
        </w:pPrChange>
      </w:pPr>
      <w:ins w:id="622" w:author="fsingletonthorn" w:date="2019-06-17T13:01:00Z">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supplementary material 3 for tables </w:t>
        </w:r>
        <w:proofErr w:type="spellStart"/>
        <w:r w:rsidRPr="00F1225D">
          <w:rPr>
            <w:lang w:val="en-US"/>
          </w:rPr>
          <w:t>summarising</w:t>
        </w:r>
        <w:proofErr w:type="spellEnd"/>
        <w:r w:rsidRPr="00F1225D">
          <w:rPr>
            <w:lang w:val="en-US"/>
          </w:rPr>
          <w:t xml:space="preserve"> the leave-one-out model output</w:t>
        </w:r>
      </w:ins>
      <w:del w:id="623" w:author="fsingletonthorn" w:date="2019-06-17T13:01:00Z">
        <w:r w:rsidR="000810F8" w:rsidRPr="00A06B4A" w:rsidDel="00F1225D">
          <w:rPr>
            <w:rFonts w:cstheme="minorHAnsi"/>
            <w:color w:val="767171" w:themeColor="background2" w:themeShade="80"/>
            <w:rPrChange w:id="624" w:author="fsingletonthorn" w:date="2019-06-04T11:37:00Z">
              <w:rPr>
                <w:rFonts w:cstheme="minorHAnsi"/>
              </w:rPr>
            </w:rPrChange>
          </w:rPr>
          <w:delText>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supplementary material 3 for tables summarising the leave-one-out model output</w:delText>
        </w:r>
      </w:del>
      <w:r w:rsidR="000810F8" w:rsidRPr="00A06B4A">
        <w:rPr>
          <w:rFonts w:cstheme="minorHAnsi"/>
          <w:color w:val="767171" w:themeColor="background2" w:themeShade="80"/>
          <w:rPrChange w:id="625" w:author="fsingletonthorn" w:date="2019-06-04T11:37:00Z">
            <w:rPr>
              <w:rFonts w:cstheme="minorHAnsi"/>
            </w:rPr>
          </w:rPrChange>
        </w:rPr>
        <w:t>.</w:t>
      </w:r>
    </w:p>
    <w:p w14:paraId="14917445" w14:textId="4D8ABA02" w:rsidR="000810F8" w:rsidRPr="00A06B4A" w:rsidRDefault="000810F8">
      <w:pPr>
        <w:pStyle w:val="Heading4"/>
        <w:rPr>
          <w:rPrChange w:id="626" w:author="fsingletonthorn" w:date="2019-06-04T11:37:00Z">
            <w:rPr>
              <w:rFonts w:asciiTheme="minorHAnsi" w:hAnsiTheme="minorHAnsi" w:cstheme="minorHAnsi"/>
            </w:rPr>
          </w:rPrChange>
        </w:rPr>
      </w:pPr>
      <w:bookmarkStart w:id="627" w:name="analysis-4-bayesian-mixture-model-result"/>
      <w:bookmarkEnd w:id="627"/>
      <w:r w:rsidRPr="00A06B4A">
        <w:rPr>
          <w:rPrChange w:id="628" w:author="fsingletonthorn" w:date="2019-06-04T11:37:00Z">
            <w:rPr>
              <w:rFonts w:asciiTheme="minorHAnsi" w:hAnsiTheme="minorHAnsi" w:cstheme="minorHAnsi"/>
            </w:rPr>
          </w:rPrChange>
        </w:rPr>
        <w:t xml:space="preserve">Analysis 4: </w:t>
      </w:r>
      <w:r w:rsidRPr="00AD3CC6">
        <w:rPr>
          <w:rPrChange w:id="629" w:author="fsingletonthorn" w:date="2019-06-17T13:00:00Z">
            <w:rPr>
              <w:rFonts w:asciiTheme="minorHAnsi" w:hAnsiTheme="minorHAnsi" w:cstheme="minorHAnsi"/>
            </w:rPr>
          </w:rPrChange>
        </w:rPr>
        <w:t>Bayesian</w:t>
      </w:r>
      <w:r w:rsidRPr="00A06B4A">
        <w:rPr>
          <w:rPrChange w:id="630" w:author="fsingletonthorn" w:date="2019-06-04T11:37:00Z">
            <w:rPr>
              <w:rFonts w:asciiTheme="minorHAnsi" w:hAnsiTheme="minorHAnsi" w:cstheme="minorHAnsi"/>
            </w:rPr>
          </w:rPrChange>
        </w:rPr>
        <w:t xml:space="preserve"> mixture model results</w:t>
      </w:r>
      <w:r w:rsidR="00E6538F" w:rsidRPr="00A06B4A">
        <w:rPr>
          <w:rPrChange w:id="631" w:author="fsingletonthorn" w:date="2019-06-04T11:37:00Z">
            <w:rPr>
              <w:rFonts w:asciiTheme="minorHAnsi" w:hAnsiTheme="minorHAnsi" w:cstheme="minorHAnsi"/>
            </w:rPr>
          </w:rPrChange>
        </w:rPr>
        <w:t>.</w:t>
      </w:r>
    </w:p>
    <w:p w14:paraId="467A285C" w14:textId="77777777" w:rsidR="00AD3CC6" w:rsidRPr="00AD3CC6" w:rsidRDefault="00AD3CC6">
      <w:pPr>
        <w:pStyle w:val="BodyText"/>
        <w:rPr>
          <w:ins w:id="632" w:author="fsingletonthorn" w:date="2019-06-17T13:00:00Z"/>
          <w:lang w:val="en-US"/>
        </w:rPr>
        <w:pPrChange w:id="633" w:author="fsingletonthorn" w:date="2019-06-17T13:00:00Z">
          <w:pPr>
            <w:spacing w:before="180" w:after="180" w:line="240" w:lineRule="auto"/>
          </w:pPr>
        </w:pPrChange>
      </w:pPr>
      <w:ins w:id="634" w:author="fsingletonthorn" w:date="2019-06-17T13:00:00Z">
        <w:r w:rsidRPr="00AD3CC6">
          <w:rPr>
            <w:lang w:val="en-US"/>
          </w:rPr>
          <w:t xml:space="preserve">The Bayesian mixture model was estimated using four Markov chains from each of which 100,000 draws were taken (excluding an 11,000 draw burn-in period). Trace and density plots for the discussed parameters were assessed and the model appeared to have converged. The overall posterior assignment rate (i.e., the proportion of studies which are estimated to be from the non-null alternative hypothesis) is 89%, with a 95% highest probability density interval of [79%, 98%]. The overall attenuation factor (i.e., the estimated </w:t>
        </w:r>
        <w:r w:rsidRPr="00AD3CC6">
          <w:rPr>
            <w:lang w:val="en-US"/>
          </w:rPr>
          <w:lastRenderedPageBreak/>
          <w:t>amount that effect sizes decreases between the original and replication studies) is 19% with a 95% highest probability density interval of [11%, 28%]. Figure 2 shows the original effect sizes plotted against replication effect sizes weighted by sample size, along with the posterior assignment rate. The color of each point indicates how often each effect was assigned to the alternative hypothesis.</w:t>
        </w:r>
      </w:ins>
    </w:p>
    <w:p w14:paraId="576B1D9F" w14:textId="457CFCC2" w:rsidR="00AD3CC6" w:rsidRPr="00AD3CC6" w:rsidRDefault="00AD3CC6">
      <w:pPr>
        <w:pStyle w:val="BodyText"/>
        <w:rPr>
          <w:ins w:id="635" w:author="fsingletonthorn" w:date="2019-06-17T13:00:00Z"/>
          <w:lang w:val="en-US"/>
        </w:rPr>
        <w:pPrChange w:id="636" w:author="fsingletonthorn" w:date="2019-06-17T13:00:00Z">
          <w:pPr>
            <w:spacing w:before="180" w:after="180" w:line="240" w:lineRule="auto"/>
          </w:pPr>
        </w:pPrChange>
      </w:pPr>
      <w:ins w:id="637" w:author="fsingletonthorn" w:date="2019-06-17T13:00:00Z">
        <w:r w:rsidRPr="00AD3CC6">
          <w:rPr>
            <w:lang w:val="en-US"/>
          </w:rPr>
          <w:t xml:space="preserve">As was pointed out in the first use of this model in </w:t>
        </w:r>
      </w:ins>
      <w:r w:rsidR="000821FB">
        <w:rPr>
          <w:lang w:val="en-US"/>
        </w:rPr>
        <w:fldChar w:fldCharType="begin"/>
      </w:r>
      <w:r w:rsidR="000821FB">
        <w:rPr>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821FB">
        <w:rPr>
          <w:noProof/>
          <w:lang w:val="en-US"/>
        </w:rPr>
        <w:t>(Camerer et al., 2018)</w:t>
      </w:r>
      <w:r w:rsidR="000821FB">
        <w:rPr>
          <w:lang w:val="en-US"/>
        </w:rPr>
        <w:fldChar w:fldCharType="end"/>
      </w:r>
      <w:ins w:id="638" w:author="fsingletonthorn" w:date="2019-06-17T13:00:00Z">
        <w:r w:rsidRPr="00AD3CC6">
          <w:rPr>
            <w:lang w:val="en-US"/>
          </w:rPr>
          <w:t>, values close to the diagonal (i.e., cases in which the original and replication effect sizes are similar) are reliably assigned to the alternative hypothesis whereas effects far below the diagonal are more often assigned to the null hypothesis. The overall posterior assignment rate might be overly optimistic (i.e., assign studies to the non-null hypothesis at a high rate), likely in part due to the fact that this model allows for “true” effect sizes to be estimated as being extremely low or near zero and still assigned to the alternative hypothesis, with 29% of the estimated “true” replication effect sizes being smaller than a correlation coefficient of .1.</w:t>
        </w:r>
      </w:ins>
    </w:p>
    <w:p w14:paraId="2B263F54" w14:textId="651E3393" w:rsidR="000810F8" w:rsidRPr="00A06B4A" w:rsidDel="00AD3CC6" w:rsidRDefault="000810F8" w:rsidP="000810F8">
      <w:pPr>
        <w:pStyle w:val="FirstParagraph"/>
        <w:rPr>
          <w:del w:id="639" w:author="fsingletonthorn" w:date="2019-06-17T13:00:00Z"/>
          <w:rFonts w:asciiTheme="minorHAnsi" w:hAnsiTheme="minorHAnsi" w:cstheme="minorHAnsi"/>
          <w:color w:val="767171" w:themeColor="background2" w:themeShade="80"/>
          <w:rPrChange w:id="640" w:author="fsingletonthorn" w:date="2019-06-04T11:37:00Z">
            <w:rPr>
              <w:del w:id="641" w:author="fsingletonthorn" w:date="2019-06-17T13:00:00Z"/>
              <w:rFonts w:asciiTheme="minorHAnsi" w:hAnsiTheme="minorHAnsi" w:cstheme="minorHAnsi"/>
            </w:rPr>
          </w:rPrChange>
        </w:rPr>
      </w:pPr>
      <w:del w:id="642" w:author="fsingletonthorn" w:date="2019-06-17T13:00:00Z">
        <w:r w:rsidRPr="00A06B4A" w:rsidDel="00AD3CC6">
          <w:rPr>
            <w:rFonts w:cstheme="minorHAnsi"/>
            <w:color w:val="767171" w:themeColor="background2" w:themeShade="80"/>
            <w:rPrChange w:id="643" w:author="fsingletonthorn" w:date="2019-06-04T11:37:00Z">
              <w:rPr>
                <w:rFonts w:cstheme="minorHAnsi"/>
              </w:rPr>
            </w:rPrChange>
          </w:rPr>
          <w:delText xml:space="preserve">The Bayesian mixture model was estimated using four Markov chains from each of which 100,000 draws were taken (excluding an 11,000 draw burn-in period). Trace and density plots for the discussed parameters were assessed and the model appeared to have converged. The overall posterior assignment rate (i.e., the proportion of studies which are estimated to be from the non-null alternative hypothesis) is 89%, with a 95% highest probability density interval of [79%, 98%]. The overall attenuation factor (i.e., the estimated amount that effect sizes decreases between the original and replication studies) is 19% with a 95% highest probability density interval of [11%, 28%]. Figure </w:delText>
        </w:r>
        <w:r w:rsidR="004779EF" w:rsidRPr="00A06B4A" w:rsidDel="00AD3CC6">
          <w:rPr>
            <w:rFonts w:cstheme="minorHAnsi"/>
            <w:color w:val="767171" w:themeColor="background2" w:themeShade="80"/>
            <w:rPrChange w:id="644" w:author="fsingletonthorn" w:date="2019-06-04T11:37:00Z">
              <w:rPr>
                <w:rFonts w:cstheme="minorHAnsi"/>
              </w:rPr>
            </w:rPrChange>
          </w:rPr>
          <w:delText>2</w:delText>
        </w:r>
        <w:r w:rsidR="00346B7D" w:rsidRPr="00A06B4A" w:rsidDel="00AD3CC6">
          <w:rPr>
            <w:rFonts w:cstheme="minorHAnsi"/>
            <w:color w:val="767171" w:themeColor="background2" w:themeShade="80"/>
            <w:rPrChange w:id="645" w:author="fsingletonthorn" w:date="2019-06-04T11:37:00Z">
              <w:rPr>
                <w:rFonts w:cstheme="minorHAnsi"/>
              </w:rPr>
            </w:rPrChange>
          </w:rPr>
          <w:delText xml:space="preserve"> </w:delText>
        </w:r>
        <w:r w:rsidRPr="00A06B4A" w:rsidDel="00AD3CC6">
          <w:rPr>
            <w:rFonts w:cstheme="minorHAnsi"/>
            <w:color w:val="767171" w:themeColor="background2" w:themeShade="80"/>
            <w:rPrChange w:id="646" w:author="fsingletonthorn" w:date="2019-06-04T11:37:00Z">
              <w:rPr>
                <w:rFonts w:cstheme="minorHAnsi"/>
              </w:rPr>
            </w:rPrChange>
          </w:rPr>
          <w:delText>shows the original effect sizes plotted against replication effect sizes weighted by sample size, along with the posterior assignment rate. The color of each point indicates how often each effect was assigned to the alternative hypothesis.</w:delText>
        </w:r>
      </w:del>
    </w:p>
    <w:p w14:paraId="75583F32" w14:textId="07544225" w:rsidR="000810F8" w:rsidRPr="00A06B4A" w:rsidDel="00AD3CC6" w:rsidRDefault="000810F8" w:rsidP="000810F8">
      <w:pPr>
        <w:pStyle w:val="BodyText"/>
        <w:rPr>
          <w:del w:id="647" w:author="fsingletonthorn" w:date="2019-06-17T13:00:00Z"/>
          <w:rFonts w:cstheme="minorHAnsi"/>
          <w:color w:val="767171" w:themeColor="background2" w:themeShade="80"/>
          <w:rPrChange w:id="648" w:author="fsingletonthorn" w:date="2019-06-04T11:37:00Z">
            <w:rPr>
              <w:del w:id="649" w:author="fsingletonthorn" w:date="2019-06-17T13:00:00Z"/>
              <w:rFonts w:cstheme="minorHAnsi"/>
            </w:rPr>
          </w:rPrChange>
        </w:rPr>
      </w:pPr>
      <w:del w:id="650" w:author="fsingletonthorn" w:date="2019-06-17T13:00:00Z">
        <w:r w:rsidRPr="00A06B4A" w:rsidDel="00AD3CC6">
          <w:rPr>
            <w:rFonts w:cstheme="minorHAnsi"/>
            <w:color w:val="767171" w:themeColor="background2" w:themeShade="80"/>
            <w:rPrChange w:id="651" w:author="fsingletonthorn" w:date="2019-06-04T11:37:00Z">
              <w:rPr>
                <w:rFonts w:cstheme="minorHAnsi"/>
              </w:rPr>
            </w:rPrChange>
          </w:rPr>
          <w:delText xml:space="preserve">As was pointed out in the first use of this model in </w:delText>
        </w:r>
        <w:r w:rsidR="00823236" w:rsidRPr="00A06B4A" w:rsidDel="00AD3CC6">
          <w:rPr>
            <w:rFonts w:cstheme="minorHAnsi"/>
            <w:color w:val="767171" w:themeColor="background2" w:themeShade="80"/>
            <w:rPrChange w:id="652" w:author="fsingletonthorn" w:date="2019-06-04T11:37:00Z">
              <w:rPr>
                <w:rFonts w:cstheme="minorHAnsi"/>
              </w:rPr>
            </w:rPrChange>
          </w:rPr>
          <w:fldChar w:fldCharType="begin"/>
        </w:r>
        <w:r w:rsidR="005A60AB" w:rsidRPr="00A06B4A" w:rsidDel="00AD3CC6">
          <w:rPr>
            <w:rFonts w:cstheme="minorHAnsi"/>
            <w:color w:val="767171" w:themeColor="background2" w:themeShade="80"/>
            <w:rPrChange w:id="653" w:author="fsingletonthorn" w:date="2019-06-04T11:37:00Z">
              <w:rPr>
                <w:rFonts w:cstheme="minorHAnsi"/>
              </w:rPr>
            </w:rPrChange>
          </w:rPr>
          <w:del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delInstrText>
        </w:r>
        <w:r w:rsidR="00823236" w:rsidRPr="00A06B4A" w:rsidDel="00AD3CC6">
          <w:rPr>
            <w:rFonts w:cstheme="minorHAnsi"/>
            <w:color w:val="767171" w:themeColor="background2" w:themeShade="80"/>
            <w:rPrChange w:id="654" w:author="fsingletonthorn" w:date="2019-06-04T11:37:00Z">
              <w:rPr>
                <w:rFonts w:cstheme="minorHAnsi"/>
              </w:rPr>
            </w:rPrChange>
          </w:rPr>
          <w:fldChar w:fldCharType="separate"/>
        </w:r>
        <w:r w:rsidR="005A60AB" w:rsidRPr="00A06B4A" w:rsidDel="00AD3CC6">
          <w:rPr>
            <w:rFonts w:cstheme="minorHAnsi"/>
            <w:noProof/>
            <w:color w:val="767171" w:themeColor="background2" w:themeShade="80"/>
            <w:rPrChange w:id="655" w:author="fsingletonthorn" w:date="2019-06-04T11:37:00Z">
              <w:rPr>
                <w:rFonts w:cstheme="minorHAnsi"/>
                <w:noProof/>
              </w:rPr>
            </w:rPrChange>
          </w:rPr>
          <w:delText>Camerer et al. (2018)</w:delText>
        </w:r>
        <w:r w:rsidR="00823236" w:rsidRPr="00A06B4A" w:rsidDel="00AD3CC6">
          <w:rPr>
            <w:rFonts w:cstheme="minorHAnsi"/>
            <w:color w:val="767171" w:themeColor="background2" w:themeShade="80"/>
            <w:rPrChange w:id="656" w:author="fsingletonthorn" w:date="2019-06-04T11:37:00Z">
              <w:rPr>
                <w:rFonts w:cstheme="minorHAnsi"/>
              </w:rPr>
            </w:rPrChange>
          </w:rPr>
          <w:fldChar w:fldCharType="end"/>
        </w:r>
        <w:r w:rsidRPr="00A06B4A" w:rsidDel="00AD3CC6">
          <w:rPr>
            <w:rFonts w:cstheme="minorHAnsi"/>
            <w:color w:val="767171" w:themeColor="background2" w:themeShade="80"/>
            <w:rPrChange w:id="657" w:author="fsingletonthorn" w:date="2019-06-04T11:37:00Z">
              <w:rPr>
                <w:rFonts w:cstheme="minorHAnsi"/>
              </w:rPr>
            </w:rPrChange>
          </w:rPr>
          <w:delText>, values close to the diagonal (i.e., cases in which the original and replication effect sizes are similar) are reliably assigned to the alternative hypothesis whereas effects far below the diagonal are more often assigned to the null hypothesis. The overall posterior assignment rate might be overly optimistic (i.e., assign studies to the non-null hypothesis at a high rate), likely in part due to the fact that this model allows for “true” effect sizes to be estimated as being extremely low or near zero and still assigned to the alternative hypothesis, with 29% of the estimated “true” replication effect sizes being smaller than a correlation coefficient of .1.</w:delText>
        </w:r>
      </w:del>
    </w:p>
    <w:p w14:paraId="7BF0C700" w14:textId="77777777" w:rsidR="0007169D" w:rsidRPr="00A06B4A" w:rsidRDefault="0007169D">
      <w:pPr>
        <w:rPr>
          <w:rFonts w:cstheme="minorHAnsi"/>
          <w:color w:val="767171" w:themeColor="background2" w:themeShade="80"/>
          <w:sz w:val="24"/>
          <w:rPrChange w:id="658" w:author="fsingletonthorn" w:date="2019-06-04T11:37:00Z">
            <w:rPr>
              <w:rFonts w:cstheme="minorHAnsi"/>
              <w:sz w:val="24"/>
            </w:rPr>
          </w:rPrChange>
        </w:rPr>
      </w:pPr>
      <w:r w:rsidRPr="00A06B4A">
        <w:rPr>
          <w:rFonts w:cstheme="minorHAnsi"/>
          <w:color w:val="767171" w:themeColor="background2" w:themeShade="80"/>
          <w:rPrChange w:id="659" w:author="fsingletonthorn" w:date="2019-06-04T11:37:00Z">
            <w:rPr>
              <w:rFonts w:cstheme="minorHAnsi"/>
            </w:rPr>
          </w:rPrChange>
        </w:rPr>
        <w:br w:type="page"/>
      </w:r>
    </w:p>
    <w:p w14:paraId="557D5E85" w14:textId="3990E3F5" w:rsidR="000810F8" w:rsidRPr="00A06B4A" w:rsidRDefault="000810F8" w:rsidP="0007169D">
      <w:pPr>
        <w:pStyle w:val="BodyText"/>
        <w:ind w:firstLine="0"/>
        <w:rPr>
          <w:rFonts w:cstheme="minorHAnsi"/>
          <w:color w:val="767171" w:themeColor="background2" w:themeShade="80"/>
          <w:rPrChange w:id="660" w:author="fsingletonthorn" w:date="2019-06-04T11:37:00Z">
            <w:rPr>
              <w:rFonts w:cstheme="minorHAnsi"/>
            </w:rPr>
          </w:rPrChange>
        </w:rPr>
      </w:pPr>
      <w:del w:id="661" w:author="fsingletonthorn" w:date="2019-06-23T09:24:00Z">
        <w:r w:rsidRPr="00A06B4A" w:rsidDel="00F04717">
          <w:rPr>
            <w:rFonts w:cstheme="minorHAnsi"/>
            <w:noProof/>
            <w:color w:val="767171" w:themeColor="background2" w:themeShade="80"/>
            <w:rPrChange w:id="662" w:author="fsingletonthorn" w:date="2019-06-04T11:37:00Z">
              <w:rPr>
                <w:rFonts w:cstheme="minorHAnsi"/>
                <w:noProof/>
              </w:rPr>
            </w:rPrChange>
          </w:rPr>
          <w:lastRenderedPageBreak/>
          <w:drawing>
            <wp:inline distT="0" distB="0" distL="0" distR="0" wp14:anchorId="5CE004EA" wp14:editId="5529A44C">
              <wp:extent cx="5335270" cy="3331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del>
      <w:ins w:id="663" w:author="fsingletonthorn" w:date="2019-06-23T09:24:00Z">
        <w:r w:rsidR="00F04717">
          <w:rPr>
            <w:noProof/>
          </w:rPr>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ins>
    </w:p>
    <w:p w14:paraId="22D98DB5" w14:textId="1DC686EC" w:rsidR="000810F8" w:rsidRPr="00B55BA4" w:rsidRDefault="000810F8" w:rsidP="00664366">
      <w:pPr>
        <w:pStyle w:val="BodyText"/>
        <w:ind w:firstLine="0"/>
        <w:rPr>
          <w:rFonts w:cstheme="minorHAnsi"/>
        </w:rPr>
      </w:pPr>
      <w:bookmarkStart w:id="664" w:name="figure-mixture-model."/>
      <w:bookmarkEnd w:id="664"/>
      <w:r w:rsidRPr="00B55BA4">
        <w:rPr>
          <w:rFonts w:cstheme="minorHAnsi"/>
          <w:i/>
        </w:rPr>
        <w:t xml:space="preserve">Figure </w:t>
      </w:r>
      <w:r w:rsidR="00664366" w:rsidRPr="00B55BA4">
        <w:rPr>
          <w:rFonts w:cstheme="minorHAnsi"/>
          <w:i/>
        </w:rPr>
        <w:t>2</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del w:id="665" w:author="fsingletonthorn" w:date="2019-06-17T12:57:00Z">
        <w:r w:rsidRPr="00B55BA4" w:rsidDel="005976BA">
          <w:rPr>
            <w:rFonts w:cstheme="minorHAnsi"/>
          </w:rPr>
          <w:delText>colored</w:delText>
        </w:r>
      </w:del>
      <w:ins w:id="666" w:author="fsingletonthorn" w:date="2019-06-17T12:57:00Z">
        <w:r w:rsidR="005976BA" w:rsidRPr="00B55BA4">
          <w:rPr>
            <w:rFonts w:cstheme="minorHAnsi"/>
          </w:rPr>
          <w:t>coloured</w:t>
        </w:r>
      </w:ins>
      <w:r w:rsidRPr="00B55BA4">
        <w:rPr>
          <w:rFonts w:cstheme="minorHAnsi"/>
        </w:rPr>
        <w:t xml:space="preserve"> by the posterior assignment rate, the proportion of times each study was assigned to the alternative hypothesis. Points which fall on the solid, diagonal line represent replication effect sizes equal to the original effect sizes. Point size represents (the log) of the number of participants in the replication study.</w:t>
      </w:r>
    </w:p>
    <w:p w14:paraId="0F1E14A0" w14:textId="77777777" w:rsidR="000810F8" w:rsidRPr="00A06B4A" w:rsidRDefault="000810F8">
      <w:pPr>
        <w:pStyle w:val="Heading2"/>
        <w:rPr>
          <w:rPrChange w:id="667" w:author="fsingletonthorn" w:date="2019-06-04T11:37:00Z">
            <w:rPr>
              <w:rFonts w:asciiTheme="minorHAnsi" w:hAnsiTheme="minorHAnsi" w:cstheme="minorHAnsi"/>
            </w:rPr>
          </w:rPrChange>
        </w:rPr>
      </w:pPr>
      <w:bookmarkStart w:id="668" w:name="discussion"/>
      <w:bookmarkEnd w:id="668"/>
      <w:r w:rsidRPr="00B55BA4">
        <w:rPr>
          <w:rPrChange w:id="669" w:author="fsingletonthorn" w:date="2019-06-17T12:57:00Z">
            <w:rPr>
              <w:rFonts w:asciiTheme="minorHAnsi" w:hAnsiTheme="minorHAnsi" w:cstheme="minorHAnsi"/>
            </w:rPr>
          </w:rPrChange>
        </w:rPr>
        <w:t>Discussion</w:t>
      </w:r>
    </w:p>
    <w:p w14:paraId="29618570" w14:textId="77777777" w:rsidR="00457925" w:rsidRPr="00457925" w:rsidRDefault="00457925">
      <w:pPr>
        <w:pStyle w:val="BodyText"/>
        <w:rPr>
          <w:ins w:id="670" w:author="fsingletonthorn" w:date="2019-06-17T12:56:00Z"/>
        </w:rPr>
        <w:pPrChange w:id="671" w:author="fsingletonthorn" w:date="2019-06-17T12:57:00Z">
          <w:pPr>
            <w:pStyle w:val="Heading2"/>
          </w:pPr>
        </w:pPrChange>
      </w:pPr>
      <w:ins w:id="672" w:author="fsingletonthorn" w:date="2019-06-17T12:56:00Z">
        <w:r w:rsidRPr="00457925">
          <w:t>These results show that there was a substantial average decrease in effects sizes between the original and replication study and suggest that this is still the case even after accounting for the presence of null effects. The results of the multilevel meta-analysis results show an estimated mean decrease of r = -0.14, (95% CI [-0.2, -0.07]), equivalent to a -0.28 point Cohen’s d decrease (95% CI [-0.42, -0.14]), or an estimated decrease of 34% (95% CI [51%, 17%]) of the mean effect size in the original studies (a Fisher Z equivalent to r = 0.39).</w:t>
        </w:r>
      </w:ins>
    </w:p>
    <w:p w14:paraId="1D48F40E" w14:textId="77777777" w:rsidR="00457925" w:rsidRPr="00457925" w:rsidRDefault="00457925">
      <w:pPr>
        <w:pStyle w:val="BodyText"/>
        <w:rPr>
          <w:ins w:id="673" w:author="fsingletonthorn" w:date="2019-06-17T12:56:00Z"/>
        </w:rPr>
        <w:pPrChange w:id="674" w:author="fsingletonthorn" w:date="2019-06-17T12:57:00Z">
          <w:pPr>
            <w:pStyle w:val="Heading2"/>
          </w:pPr>
        </w:pPrChange>
      </w:pPr>
      <w:ins w:id="675" w:author="fsingletonthorn" w:date="2019-06-17T12:56:00Z">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multilevel models estimated excluding non-significant results and studies in which the </w:t>
        </w:r>
        <w:r w:rsidRPr="00457925">
          <w:lastRenderedPageBreak/>
          <w:t>replications studies were statistically equivalent to the null lead to similar conclusions, although they give less precise estimates, highlighting the uncertainty in these estimates. For example, the confidence intervals over both of the models estimated excluding data extend from a meaningful decrease of r = -0.15 to a slight increase of r = 0.01.</w:t>
        </w:r>
      </w:ins>
    </w:p>
    <w:p w14:paraId="1009F6A0" w14:textId="0D6DE21A" w:rsidR="000810F8" w:rsidDel="00457925" w:rsidRDefault="00457925">
      <w:pPr>
        <w:pStyle w:val="BodyText"/>
        <w:rPr>
          <w:del w:id="676" w:author="fsingletonthorn" w:date="2019-06-17T12:56:00Z"/>
        </w:rPr>
        <w:pPrChange w:id="677" w:author="fsingletonthorn" w:date="2019-06-17T12:57:00Z">
          <w:pPr/>
        </w:pPrChange>
      </w:pPr>
      <w:ins w:id="678" w:author="fsingletonthorn" w:date="2019-06-17T12:56:00Z">
        <w:r w:rsidRPr="00457925">
          <w:t>In using the results of this analysis to inform future research (e.g., in sample size planning) and to interpret the published literature, it is essential to take note of the level of heterogeneity in the amount of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ins>
      <w:del w:id="679" w:author="fsingletonthorn" w:date="2019-06-17T12:56:00Z">
        <w:r w:rsidR="000810F8" w:rsidRPr="00A06B4A" w:rsidDel="00457925">
          <w:rPr>
            <w:rPrChange w:id="680" w:author="fsingletonthorn" w:date="2019-06-04T11:37:00Z">
              <w:rPr>
                <w:rFonts w:cstheme="minorHAnsi"/>
              </w:rPr>
            </w:rPrChange>
          </w:rPr>
          <w:delText>These results show that there was a substantial average decrease in effects sizes between the original and replication study and suggest that this is still the case even after accounting for the presence of null effects. The results of the multilevel meta-analysis results show an estimated mean decrease of r = -0.14, (95% CI [-0.2, -0.07]), equivalent to a -0.28 point Cohen’s d decrease (95% CI [-0.42, -0.14]), or an estimated decrease of 34% (95% CI [51%, 17%]) of the mean effect size in the original studies (a Fisher Z equivalent to r = 0.39).</w:delText>
        </w:r>
      </w:del>
    </w:p>
    <w:p w14:paraId="4B87A595" w14:textId="77777777" w:rsidR="00457925" w:rsidRPr="00A06B4A" w:rsidRDefault="00457925">
      <w:pPr>
        <w:pStyle w:val="BodyText"/>
        <w:rPr>
          <w:ins w:id="681" w:author="fsingletonthorn" w:date="2019-06-17T12:56:00Z"/>
          <w:rPrChange w:id="682" w:author="fsingletonthorn" w:date="2019-06-04T11:37:00Z">
            <w:rPr>
              <w:ins w:id="683" w:author="fsingletonthorn" w:date="2019-06-17T12:56:00Z"/>
              <w:rFonts w:asciiTheme="minorHAnsi" w:hAnsiTheme="minorHAnsi" w:cstheme="minorHAnsi"/>
            </w:rPr>
          </w:rPrChange>
        </w:rPr>
        <w:pPrChange w:id="684" w:author="fsingletonthorn" w:date="2019-06-17T12:57:00Z">
          <w:pPr>
            <w:pStyle w:val="FirstParagraph"/>
          </w:pPr>
        </w:pPrChange>
      </w:pPr>
    </w:p>
    <w:p w14:paraId="694709F3" w14:textId="2AA57AB7" w:rsidR="000810F8" w:rsidRPr="00A06B4A" w:rsidDel="00457925" w:rsidRDefault="000810F8">
      <w:pPr>
        <w:rPr>
          <w:del w:id="685" w:author="fsingletonthorn" w:date="2019-06-17T12:56:00Z"/>
          <w:rPrChange w:id="686" w:author="fsingletonthorn" w:date="2019-06-04T11:37:00Z">
            <w:rPr>
              <w:del w:id="687" w:author="fsingletonthorn" w:date="2019-06-17T12:56:00Z"/>
              <w:rFonts w:cstheme="minorHAnsi"/>
            </w:rPr>
          </w:rPrChange>
        </w:rPr>
        <w:pPrChange w:id="688" w:author="fsingletonthorn" w:date="2019-06-17T12:56:00Z">
          <w:pPr>
            <w:pStyle w:val="BodyText"/>
          </w:pPr>
        </w:pPrChange>
      </w:pPr>
      <w:del w:id="689" w:author="fsingletonthorn" w:date="2019-06-17T12:56:00Z">
        <w:r w:rsidRPr="00A06B4A" w:rsidDel="00457925">
          <w:rPr>
            <w:rPrChange w:id="690" w:author="fsingletonthorn" w:date="2019-06-04T11:37:00Z">
              <w:rPr>
                <w:rFonts w:cstheme="minorHAnsi"/>
              </w:rPr>
            </w:rPrChange>
          </w:rPr>
          <w:delText>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multilevel models estimated excluding non-significant results and studies in which the replications studies were statistically equivalent to the null lead to similar conclusions, although they give less precise estimates, highlighting the uncertainty in these estimates. For example, the confidence intervals over both of the models estimated excluding data extend from a meaningful decrease of r = -0.15 to a slight increase of r = 0.01.</w:delText>
        </w:r>
      </w:del>
    </w:p>
    <w:p w14:paraId="6555A776" w14:textId="5A66EB42" w:rsidR="000810F8" w:rsidRPr="000B5C72" w:rsidRDefault="000810F8">
      <w:pPr>
        <w:rPr>
          <w:rPrChange w:id="691" w:author="fsingletonthorn" w:date="2019-06-17T12:54:00Z">
            <w:rPr>
              <w:rFonts w:cstheme="minorHAnsi"/>
            </w:rPr>
          </w:rPrChange>
        </w:rPr>
        <w:pPrChange w:id="692" w:author="fsingletonthorn" w:date="2019-06-17T12:56:00Z">
          <w:pPr>
            <w:pStyle w:val="BodyText"/>
            <w:ind w:firstLine="0"/>
          </w:pPr>
        </w:pPrChange>
      </w:pPr>
      <w:r w:rsidRPr="000B5C72">
        <w:rPr>
          <w:noProof/>
          <w:rPrChange w:id="693" w:author="fsingletonthorn" w:date="2019-06-17T12:54:00Z">
            <w:rPr>
              <w:rFonts w:cstheme="minorHAnsi"/>
              <w:noProof/>
            </w:rPr>
          </w:rPrChange>
        </w:rPr>
        <w:drawing>
          <wp:inline distT="0" distB="0" distL="0" distR="0" wp14:anchorId="19295AE1" wp14:editId="206CCBAA">
            <wp:extent cx="53352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22064132" w14:textId="4A10DB27" w:rsidR="000810F8" w:rsidRPr="000B5C72" w:rsidRDefault="000810F8" w:rsidP="00843F31">
      <w:pPr>
        <w:pStyle w:val="BodyText"/>
        <w:ind w:firstLine="0"/>
        <w:rPr>
          <w:rFonts w:cstheme="minorHAnsi"/>
          <w:szCs w:val="24"/>
        </w:rPr>
      </w:pPr>
      <w:r w:rsidRPr="000B5C72">
        <w:rPr>
          <w:rFonts w:cstheme="minorHAnsi"/>
          <w:i/>
          <w:szCs w:val="24"/>
        </w:rPr>
        <w:t xml:space="preserve">Figure </w:t>
      </w:r>
      <w:r w:rsidR="00843F31" w:rsidRPr="000B5C72">
        <w:rPr>
          <w:rFonts w:cstheme="minorHAnsi"/>
          <w:i/>
          <w:szCs w:val="24"/>
        </w:rPr>
        <w:t>3</w:t>
      </w:r>
      <w:r w:rsidRPr="000B5C72">
        <w:rPr>
          <w:rFonts w:cstheme="minorHAnsi"/>
          <w:i/>
          <w:szCs w:val="24"/>
        </w:rPr>
        <w:t>.</w:t>
      </w:r>
      <w:r w:rsidRPr="000B5C72">
        <w:rPr>
          <w:rFonts w:cstheme="minorHAnsi"/>
          <w:szCs w:val="24"/>
        </w:rPr>
        <w:t xml:space="preserve"> A caterpillar plot of the effect size difference between original and replication study effect sizes ordered by magnitude, error bars are 95% confidence intervals around effect size differences.</w:t>
      </w:r>
    </w:p>
    <w:p w14:paraId="1A47819F" w14:textId="77777777" w:rsidR="0000419C" w:rsidRPr="0000419C" w:rsidRDefault="0000419C">
      <w:pPr>
        <w:pStyle w:val="Heading3"/>
        <w:rPr>
          <w:ins w:id="694" w:author="fsingletonthorn" w:date="2019-06-17T12:53:00Z"/>
        </w:rPr>
        <w:pPrChange w:id="695" w:author="fsingletonthorn" w:date="2019-06-17T12:54:00Z">
          <w:pPr>
            <w:pStyle w:val="BodyText"/>
          </w:pPr>
        </w:pPrChange>
      </w:pPr>
      <w:bookmarkStart w:id="696" w:name="limitations-and-future-directions"/>
      <w:bookmarkEnd w:id="696"/>
      <w:ins w:id="697" w:author="fsingletonthorn" w:date="2019-06-17T12:53:00Z">
        <w:r w:rsidRPr="0000419C">
          <w:lastRenderedPageBreak/>
          <w:t>Limitations and future directions</w:t>
        </w:r>
      </w:ins>
    </w:p>
    <w:p w14:paraId="44447D57" w14:textId="318BC593" w:rsidR="0000419C" w:rsidRPr="0000419C" w:rsidRDefault="0000419C" w:rsidP="0000419C">
      <w:pPr>
        <w:pStyle w:val="BodyText"/>
        <w:rPr>
          <w:ins w:id="698" w:author="fsingletonthorn" w:date="2019-06-17T12:53:00Z"/>
          <w:rFonts w:cstheme="minorHAnsi"/>
          <w:rPrChange w:id="699" w:author="fsingletonthorn" w:date="2019-06-17T12:54:00Z">
            <w:rPr>
              <w:ins w:id="700" w:author="fsingletonthorn" w:date="2019-06-17T12:53:00Z"/>
              <w:rFonts w:cstheme="minorHAnsi"/>
              <w:color w:val="767171" w:themeColor="background2" w:themeShade="80"/>
            </w:rPr>
          </w:rPrChange>
        </w:rPr>
      </w:pPr>
      <w:ins w:id="701" w:author="fsingletonthorn" w:date="2019-06-17T12:53:00Z">
        <w:r w:rsidRPr="0000419C">
          <w:rPr>
            <w:rFonts w:cstheme="minorHAnsi"/>
            <w:rPrChange w:id="702" w:author="fsingletonthorn" w:date="2019-06-17T12:54:00Z">
              <w:rPr>
                <w:rFonts w:cstheme="minorHAnsi"/>
                <w:color w:val="767171" w:themeColor="background2" w:themeShade="80"/>
              </w:rPr>
            </w:rPrChange>
          </w:rPr>
          <w:t xml:space="preserve">In interpreting these results it is important to note several limitations. Firstly, the current study does not attempt to distinguish between effect size heterogeneity (i.e., effect sizes that are different due to subtle unobserved moderators </w:t>
        </w:r>
      </w:ins>
      <w:r w:rsidR="000821FB">
        <w:rPr>
          <w:rFonts w:cstheme="minorHAnsi"/>
        </w:rPr>
        <w:fldChar w:fldCharType="begin"/>
      </w:r>
      <w:r w:rsidR="000821FB">
        <w:rPr>
          <w:rFonts w:cstheme="minorHAnsi"/>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0821FB">
        <w:rPr>
          <w:rFonts w:cstheme="minorHAnsi"/>
        </w:rPr>
        <w:fldChar w:fldCharType="separate"/>
      </w:r>
      <w:r w:rsidR="000821FB">
        <w:rPr>
          <w:rFonts w:cstheme="minorHAnsi"/>
          <w:noProof/>
        </w:rPr>
        <w:t>(Kenny &amp; Judd, 2019)</w:t>
      </w:r>
      <w:r w:rsidR="000821FB">
        <w:rPr>
          <w:rFonts w:cstheme="minorHAnsi"/>
        </w:rPr>
        <w:fldChar w:fldCharType="end"/>
      </w:r>
      <w:ins w:id="703" w:author="fsingletonthorn" w:date="2019-06-17T12:53:00Z">
        <w:r w:rsidRPr="0000419C">
          <w:rPr>
            <w:rFonts w:cstheme="minorHAnsi"/>
            <w:rPrChange w:id="704" w:author="fsingletonthorn" w:date="2019-06-17T12:54:00Z">
              <w:rPr>
                <w:rFonts w:cstheme="minorHAnsi"/>
                <w:color w:val="767171" w:themeColor="background2" w:themeShade="80"/>
              </w:rPr>
            </w:rPrChange>
          </w:rPr>
          <w:t xml:space="preserve"> and effect size exaggeration. However, in so far as effect size heterogeneity tends to lead to smaller effects in replication studies, it seems reasonable to term this effect size exaggeration for the purposes of researchers hoping to replicate or plan future similar studies of the same type of effects. It also cannot be ruled out on the basis of this data that the effect size differences seen in these large-scale replication projects are larger than would be seen for individuals attempting to replicate particular effects (e.g., if researchers in these large-scale replications have less access to the tacit knowledge that would normally facilitate replicators’ efforts).</w:t>
        </w:r>
      </w:ins>
    </w:p>
    <w:p w14:paraId="12893E83" w14:textId="37CEC284" w:rsidR="0000419C" w:rsidRPr="0000419C" w:rsidRDefault="0000419C" w:rsidP="0000419C">
      <w:pPr>
        <w:pStyle w:val="BodyText"/>
        <w:rPr>
          <w:ins w:id="705" w:author="fsingletonthorn" w:date="2019-06-17T12:53:00Z"/>
          <w:rFonts w:cstheme="minorHAnsi"/>
          <w:rPrChange w:id="706" w:author="fsingletonthorn" w:date="2019-06-17T12:54:00Z">
            <w:rPr>
              <w:ins w:id="707" w:author="fsingletonthorn" w:date="2019-06-17T12:53:00Z"/>
              <w:rFonts w:cstheme="minorHAnsi"/>
              <w:color w:val="767171" w:themeColor="background2" w:themeShade="80"/>
            </w:rPr>
          </w:rPrChange>
        </w:rPr>
      </w:pPr>
      <w:ins w:id="708" w:author="fsingletonthorn" w:date="2019-06-17T12:53:00Z">
        <w:r w:rsidRPr="0000419C">
          <w:rPr>
            <w:rFonts w:cstheme="minorHAnsi"/>
            <w:rPrChange w:id="709" w:author="fsingletonthorn" w:date="2019-06-17T12:54:00Z">
              <w:rPr>
                <w:rFonts w:cstheme="minorHAnsi"/>
                <w:color w:val="767171" w:themeColor="background2" w:themeShade="80"/>
              </w:rPr>
            </w:rPrChange>
          </w:rPr>
          <w:t xml:space="preserve">The Bayesian mixture model presented above assumes independence between effects and a uniform attenuation factor across all areas of psychological research, and allows for </w:t>
        </w:r>
        <w:proofErr w:type="spellStart"/>
        <w:r w:rsidRPr="0000419C">
          <w:rPr>
            <w:rFonts w:cstheme="minorHAnsi"/>
            <w:rPrChange w:id="710" w:author="fsingletonthorn" w:date="2019-06-17T12:54:00Z">
              <w:rPr>
                <w:rFonts w:cstheme="minorHAnsi"/>
                <w:color w:val="767171" w:themeColor="background2" w:themeShade="80"/>
              </w:rPr>
            </w:rPrChange>
          </w:rPr>
          <w:t>modeled</w:t>
        </w:r>
        <w:proofErr w:type="spellEnd"/>
        <w:r w:rsidRPr="0000419C">
          <w:rPr>
            <w:rFonts w:cstheme="minorHAnsi"/>
            <w:rPrChange w:id="711" w:author="fsingletonthorn" w:date="2019-06-17T12:54:00Z">
              <w:rPr>
                <w:rFonts w:cstheme="minorHAnsi"/>
                <w:color w:val="767171" w:themeColor="background2" w:themeShade="80"/>
              </w:rPr>
            </w:rPrChange>
          </w:rPr>
          <w:t xml:space="preserve"> true effect sizes to be negligibly small or even negative and still assumed to be sampled from the alternative distribution.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ins>
    </w:p>
    <w:p w14:paraId="362FDB24" w14:textId="77777777" w:rsidR="0000419C" w:rsidRPr="0000419C" w:rsidRDefault="0000419C" w:rsidP="0000419C">
      <w:pPr>
        <w:pStyle w:val="BodyText"/>
        <w:rPr>
          <w:ins w:id="712" w:author="fsingletonthorn" w:date="2019-06-17T12:53:00Z"/>
          <w:rFonts w:cstheme="minorHAnsi"/>
          <w:rPrChange w:id="713" w:author="fsingletonthorn" w:date="2019-06-17T12:54:00Z">
            <w:rPr>
              <w:ins w:id="714" w:author="fsingletonthorn" w:date="2019-06-17T12:53:00Z"/>
              <w:rFonts w:cstheme="minorHAnsi"/>
              <w:color w:val="767171" w:themeColor="background2" w:themeShade="80"/>
            </w:rPr>
          </w:rPrChange>
        </w:rPr>
      </w:pPr>
      <w:ins w:id="715" w:author="fsingletonthorn" w:date="2019-06-17T12:53:00Z">
        <w:r w:rsidRPr="0000419C">
          <w:rPr>
            <w:rFonts w:cstheme="minorHAnsi"/>
            <w:rPrChange w:id="716" w:author="fsingletonthorn" w:date="2019-06-17T12:54:00Z">
              <w:rPr>
                <w:rFonts w:cstheme="minorHAnsi"/>
                <w:color w:val="767171" w:themeColor="background2" w:themeShade="80"/>
              </w:rPr>
            </w:rPrChange>
          </w:rPr>
          <w:t xml:space="preserve">Most importantly, none of the replication projects included in this analysis replicated true random selections from the literature, and the sampling strategies of the replication projects included vary widely (e.g., Soto, in press, examines studies included in a previous overview of trait-outcome associations whereas Camerer et al., 2018 only included studies published between 2010 and 2015 in the journals Nature and Science). It is possible that the effect size decreases seen here are systematically different from what would be seen across the behavioural sciences literature. As stated in the introduction, this analysis therefore should be seen as producing an estimate of the effect size differences we would expect to see in future large-scale replication projects, under the assumption the effects of the different sampling decisions used by these studies lead to normally distributed effects around some global mean level of effect size attenuation. While these results should be </w:t>
        </w:r>
        <w:r w:rsidRPr="0000419C">
          <w:rPr>
            <w:rFonts w:cstheme="minorHAnsi"/>
            <w:rPrChange w:id="717" w:author="fsingletonthorn" w:date="2019-06-17T12:54:00Z">
              <w:rPr>
                <w:rFonts w:cstheme="minorHAnsi"/>
                <w:color w:val="767171" w:themeColor="background2" w:themeShade="80"/>
              </w:rPr>
            </w:rPrChange>
          </w:rPr>
          <w:lastRenderedPageBreak/>
          <w:t>considered preliminary, this analysis nonetheless provides an initial estimate of the mean effect size attenuation that should be expected in replication studies, and suggests that even after accounting for the presence of null effects the amount of effect size attenuation between the published literature and replication studies is still noteworthy.</w:t>
        </w:r>
      </w:ins>
    </w:p>
    <w:p w14:paraId="64F6CCB7" w14:textId="77777777" w:rsidR="0000419C" w:rsidRPr="0000419C" w:rsidRDefault="0000419C">
      <w:pPr>
        <w:pStyle w:val="Heading3"/>
        <w:rPr>
          <w:ins w:id="718" w:author="fsingletonthorn" w:date="2019-06-17T12:53:00Z"/>
        </w:rPr>
        <w:pPrChange w:id="719" w:author="fsingletonthorn" w:date="2019-06-17T12:53:00Z">
          <w:pPr>
            <w:pStyle w:val="BodyText"/>
          </w:pPr>
        </w:pPrChange>
      </w:pPr>
      <w:ins w:id="720" w:author="fsingletonthorn" w:date="2019-06-17T12:53:00Z">
        <w:r w:rsidRPr="0000419C">
          <w:t>Conclusion</w:t>
        </w:r>
      </w:ins>
    </w:p>
    <w:p w14:paraId="6B18841C" w14:textId="6C8D2191" w:rsidR="0000419C" w:rsidRPr="008F2257" w:rsidRDefault="0000419C" w:rsidP="0000419C">
      <w:pPr>
        <w:pStyle w:val="BodyText"/>
        <w:rPr>
          <w:ins w:id="721" w:author="fsingletonthorn" w:date="2019-06-17T12:53:00Z"/>
          <w:rFonts w:cstheme="minorHAnsi"/>
          <w:rPrChange w:id="722" w:author="fsingletonthorn" w:date="2019-06-23T09:25:00Z">
            <w:rPr>
              <w:ins w:id="723" w:author="fsingletonthorn" w:date="2019-06-17T12:53:00Z"/>
              <w:rFonts w:cstheme="minorHAnsi"/>
              <w:color w:val="767171" w:themeColor="background2" w:themeShade="80"/>
            </w:rPr>
          </w:rPrChange>
        </w:rPr>
      </w:pPr>
      <w:ins w:id="724" w:author="fsingletonthorn" w:date="2019-06-17T12:53:00Z">
        <w:r w:rsidRPr="008F2257">
          <w:rPr>
            <w:rFonts w:cstheme="minorHAnsi"/>
            <w:rPrChange w:id="725" w:author="fsingletonthorn" w:date="2019-06-23T09:25:00Z">
              <w:rPr>
                <w:rFonts w:cstheme="minorHAnsi"/>
                <w:color w:val="767171" w:themeColor="background2" w:themeShade="80"/>
              </w:rPr>
            </w:rPrChange>
          </w:rPr>
          <w:t xml:space="preserve">The findings of this study reinforce the importance of recent efforts to reduce psychology literature’s reliance on underpowered original research designs, to circumvent publication bias, and to avoid QRPs like p-hacking and </w:t>
        </w:r>
        <w:proofErr w:type="spellStart"/>
        <w:r w:rsidRPr="008F2257">
          <w:rPr>
            <w:rFonts w:cstheme="minorHAnsi"/>
            <w:rPrChange w:id="726" w:author="fsingletonthorn" w:date="2019-06-23T09:25:00Z">
              <w:rPr>
                <w:rFonts w:cstheme="minorHAnsi"/>
                <w:color w:val="767171" w:themeColor="background2" w:themeShade="80"/>
              </w:rPr>
            </w:rPrChange>
          </w:rPr>
          <w:t>HARKing</w:t>
        </w:r>
        <w:proofErr w:type="spellEnd"/>
        <w:r w:rsidRPr="008F2257">
          <w:rPr>
            <w:rFonts w:cstheme="minorHAnsi"/>
            <w:rPrChange w:id="727" w:author="fsingletonthorn" w:date="2019-06-23T09:25:00Z">
              <w:rPr>
                <w:rFonts w:cstheme="minorHAnsi"/>
                <w:color w:val="767171" w:themeColor="background2" w:themeShade="80"/>
              </w:rPr>
            </w:rPrChange>
          </w:rPr>
          <w:t xml:space="preserve"> </w:t>
        </w:r>
      </w:ins>
      <w:r w:rsidR="000821FB" w:rsidRPr="008F2257">
        <w:rPr>
          <w:rFonts w:cstheme="minorHAnsi"/>
          <w:rPrChange w:id="728" w:author="fsingletonthorn" w:date="2019-06-23T09:25:00Z">
            <w:rPr>
              <w:rFonts w:cstheme="minorHAnsi"/>
            </w:rPr>
          </w:rPrChange>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8F2257">
        <w:rPr>
          <w:rFonts w:cstheme="minorHAnsi"/>
          <w:rPrChange w:id="729" w:author="fsingletonthorn" w:date="2019-06-23T09:25:00Z">
            <w:rPr>
              <w:rFonts w:cstheme="minorHAnsi"/>
            </w:rPr>
          </w:rPrChange>
        </w:rPr>
        <w:fldChar w:fldCharType="separate"/>
      </w:r>
      <w:r w:rsidR="000821FB" w:rsidRPr="008F2257">
        <w:rPr>
          <w:rFonts w:cstheme="minorHAnsi"/>
          <w:noProof/>
        </w:rPr>
        <w:t>(Bakker et al., 2012)</w:t>
      </w:r>
      <w:r w:rsidR="000821FB" w:rsidRPr="008F2257">
        <w:rPr>
          <w:rFonts w:cstheme="minorHAnsi"/>
          <w:rPrChange w:id="730" w:author="fsingletonthorn" w:date="2019-06-23T09:25:00Z">
            <w:rPr>
              <w:rFonts w:cstheme="minorHAnsi"/>
            </w:rPr>
          </w:rPrChange>
        </w:rPr>
        <w:fldChar w:fldCharType="end"/>
      </w:r>
      <w:ins w:id="731" w:author="fsingletonthorn" w:date="2019-06-17T12:53:00Z">
        <w:r w:rsidRPr="008F2257">
          <w:rPr>
            <w:rFonts w:cstheme="minorHAnsi"/>
            <w:rPrChange w:id="732" w:author="fsingletonthorn" w:date="2019-06-23T09:25:00Z">
              <w:rPr>
                <w:rFonts w:cstheme="minorHAnsi"/>
                <w:color w:val="767171" w:themeColor="background2" w:themeShade="80"/>
              </w:rPr>
            </w:rPrChange>
          </w:rPr>
          <w:t>. Efforts to avoid the impact of any of these issues would likely reduce the degree to which effect sizes are attenuated in replications of the primary research literature. There are several recent efforts to reduce the impact of publication and reporting biases that readers should be aware of, many of which individual researchers can voluntarily and easily take part in.</w:t>
        </w:r>
      </w:ins>
    </w:p>
    <w:p w14:paraId="26911B23" w14:textId="3CE122F5" w:rsidR="0000419C" w:rsidRPr="008F2257" w:rsidRDefault="0000419C" w:rsidP="0000419C">
      <w:pPr>
        <w:pStyle w:val="BodyText"/>
        <w:rPr>
          <w:ins w:id="733" w:author="fsingletonthorn" w:date="2019-06-17T12:53:00Z"/>
          <w:rFonts w:cstheme="minorHAnsi"/>
          <w:rPrChange w:id="734" w:author="fsingletonthorn" w:date="2019-06-23T09:25:00Z">
            <w:rPr>
              <w:ins w:id="735" w:author="fsingletonthorn" w:date="2019-06-17T12:53:00Z"/>
              <w:rFonts w:cstheme="minorHAnsi"/>
              <w:color w:val="767171" w:themeColor="background2" w:themeShade="80"/>
            </w:rPr>
          </w:rPrChange>
        </w:rPr>
      </w:pPr>
      <w:ins w:id="736" w:author="fsingletonthorn" w:date="2019-06-17T12:53:00Z">
        <w:r w:rsidRPr="008F2257">
          <w:rPr>
            <w:rFonts w:cstheme="minorHAnsi"/>
            <w:rPrChange w:id="737" w:author="fsingletonthorn" w:date="2019-06-23T09:25:00Z">
              <w:rPr>
                <w:rFonts w:cstheme="minorHAnsi"/>
                <w:color w:val="767171" w:themeColor="background2" w:themeShade="80"/>
              </w:rPr>
            </w:rPrChange>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such as a power analysis on the basis of previous research, researchers could follow the advice given in </w:t>
        </w:r>
      </w:ins>
      <w:r w:rsidR="000821FB" w:rsidRPr="008F2257">
        <w:rPr>
          <w:rFonts w:cstheme="minorHAnsi"/>
          <w:rPrChange w:id="738" w:author="fsingletonthorn" w:date="2019-06-23T09:25:00Z">
            <w:rPr>
              <w:rFonts w:cstheme="minorHAnsi"/>
            </w:rPr>
          </w:rPrChange>
        </w:rPr>
        <w:fldChar w:fldCharType="begin"/>
      </w:r>
      <w:r w:rsidR="000821FB" w:rsidRPr="008F2257">
        <w:rPr>
          <w:rFonts w:cstheme="minorHAnsi"/>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8F2257">
        <w:rPr>
          <w:rFonts w:cstheme="minorHAnsi"/>
          <w:rPrChange w:id="739" w:author="fsingletonthorn" w:date="2019-06-23T09:25:00Z">
            <w:rPr>
              <w:rFonts w:cstheme="minorHAnsi"/>
            </w:rPr>
          </w:rPrChange>
        </w:rPr>
        <w:fldChar w:fldCharType="separate"/>
      </w:r>
      <w:r w:rsidR="000821FB" w:rsidRPr="008F2257">
        <w:rPr>
          <w:rFonts w:cstheme="minorHAnsi"/>
          <w:noProof/>
        </w:rPr>
        <w:t>(Camerer et al., 2018)</w:t>
      </w:r>
      <w:r w:rsidR="000821FB" w:rsidRPr="008F2257">
        <w:rPr>
          <w:rFonts w:cstheme="minorHAnsi"/>
          <w:rPrChange w:id="740" w:author="fsingletonthorn" w:date="2019-06-23T09:25:00Z">
            <w:rPr>
              <w:rFonts w:cstheme="minorHAnsi"/>
            </w:rPr>
          </w:rPrChange>
        </w:rPr>
        <w:fldChar w:fldCharType="end"/>
      </w:r>
      <w:ins w:id="741" w:author="fsingletonthorn" w:date="2019-06-17T12:53:00Z">
        <w:r w:rsidRPr="008F2257">
          <w:rPr>
            <w:rFonts w:cstheme="minorHAnsi"/>
            <w:rPrChange w:id="742" w:author="fsingletonthorn" w:date="2019-06-23T09:25:00Z">
              <w:rPr>
                <w:rFonts w:cstheme="minorHAnsi"/>
                <w:color w:val="767171" w:themeColor="background2" w:themeShade="80"/>
              </w:rPr>
            </w:rPrChange>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ins>
      <w:r w:rsidR="000821FB" w:rsidRPr="008F2257">
        <w:rPr>
          <w:rFonts w:cstheme="minorHAnsi"/>
          <w:rPrChange w:id="743" w:author="fsingletonthorn" w:date="2019-06-23T09:25:00Z">
            <w:rPr>
              <w:rFonts w:cstheme="minorHAnsi"/>
            </w:rPr>
          </w:rPrChange>
        </w:rPr>
        <w:fldChar w:fldCharType="begin"/>
      </w:r>
      <w:r w:rsidR="000821FB" w:rsidRPr="008F2257">
        <w:rPr>
          <w:rFonts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8F2257">
        <w:rPr>
          <w:rFonts w:cstheme="minorHAnsi"/>
          <w:rPrChange w:id="744" w:author="fsingletonthorn" w:date="2019-06-23T09:25:00Z">
            <w:rPr>
              <w:rFonts w:cstheme="minorHAnsi"/>
            </w:rPr>
          </w:rPrChange>
        </w:rPr>
        <w:fldChar w:fldCharType="separate"/>
      </w:r>
      <w:r w:rsidR="000821FB" w:rsidRPr="008F2257">
        <w:rPr>
          <w:rFonts w:cstheme="minorHAnsi"/>
          <w:noProof/>
        </w:rPr>
        <w:t>(Lakens et al., 2018)</w:t>
      </w:r>
      <w:r w:rsidR="000821FB" w:rsidRPr="008F2257">
        <w:rPr>
          <w:rFonts w:cstheme="minorHAnsi"/>
          <w:rPrChange w:id="745" w:author="fsingletonthorn" w:date="2019-06-23T09:25:00Z">
            <w:rPr>
              <w:rFonts w:cstheme="minorHAnsi"/>
            </w:rPr>
          </w:rPrChange>
        </w:rPr>
        <w:fldChar w:fldCharType="end"/>
      </w:r>
      <w:ins w:id="746" w:author="fsingletonthorn" w:date="2019-06-17T12:53:00Z">
        <w:r w:rsidRPr="008F2257">
          <w:rPr>
            <w:rFonts w:cstheme="minorHAnsi"/>
            <w:rPrChange w:id="747" w:author="fsingletonthorn" w:date="2019-06-23T09:25:00Z">
              <w:rPr>
                <w:rFonts w:cstheme="minorHAnsi"/>
                <w:color w:val="767171" w:themeColor="background2" w:themeShade="80"/>
              </w:rPr>
            </w:rPrChange>
          </w:rPr>
          <w:t xml:space="preserve">, using sequential analysis strategies </w:t>
        </w:r>
      </w:ins>
      <w:r w:rsidR="000821FB" w:rsidRPr="008F2257">
        <w:rPr>
          <w:rFonts w:cstheme="minorHAnsi"/>
          <w:rPrChange w:id="748" w:author="fsingletonthorn" w:date="2019-06-23T09:25:00Z">
            <w:rPr>
              <w:rFonts w:cstheme="minorHAnsi"/>
            </w:rPr>
          </w:rPrChange>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8F2257">
        <w:rPr>
          <w:rFonts w:cstheme="minorHAnsi"/>
          <w:rPrChange w:id="749" w:author="fsingletonthorn" w:date="2019-06-23T09:25:00Z">
            <w:rPr>
              <w:rFonts w:cstheme="minorHAnsi"/>
            </w:rPr>
          </w:rPrChange>
        </w:rPr>
        <w:fldChar w:fldCharType="separate"/>
      </w:r>
      <w:r w:rsidR="000821FB" w:rsidRPr="008F2257">
        <w:rPr>
          <w:rFonts w:cstheme="minorHAnsi"/>
          <w:noProof/>
        </w:rPr>
        <w:t>(Pocock, 1977)</w:t>
      </w:r>
      <w:r w:rsidR="000821FB" w:rsidRPr="008F2257">
        <w:rPr>
          <w:rFonts w:cstheme="minorHAnsi"/>
          <w:rPrChange w:id="750" w:author="fsingletonthorn" w:date="2019-06-23T09:25:00Z">
            <w:rPr>
              <w:rFonts w:cstheme="minorHAnsi"/>
            </w:rPr>
          </w:rPrChange>
        </w:rPr>
        <w:fldChar w:fldCharType="end"/>
      </w:r>
      <w:ins w:id="751" w:author="fsingletonthorn" w:date="2019-06-17T12:53:00Z">
        <w:r w:rsidRPr="008F2257">
          <w:rPr>
            <w:rFonts w:cstheme="minorHAnsi"/>
            <w:rPrChange w:id="752" w:author="fsingletonthorn" w:date="2019-06-23T09:25:00Z">
              <w:rPr>
                <w:rFonts w:cstheme="minorHAnsi"/>
                <w:color w:val="767171" w:themeColor="background2" w:themeShade="80"/>
              </w:rPr>
            </w:rPrChange>
          </w:rPr>
          <w:t xml:space="preserve">, or planning for adequate precision in parameter estimates across a range of possible effect sizes </w:t>
        </w:r>
      </w:ins>
      <w:r w:rsidR="000821FB" w:rsidRPr="008F2257">
        <w:rPr>
          <w:rFonts w:cstheme="minorHAnsi"/>
          <w:rPrChange w:id="753" w:author="fsingletonthorn" w:date="2019-06-23T09:25:00Z">
            <w:rPr>
              <w:rFonts w:cstheme="minorHAnsi"/>
            </w:rPr>
          </w:rPrChange>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8F2257">
        <w:rPr>
          <w:rFonts w:cstheme="minorHAnsi"/>
          <w:rPrChange w:id="754" w:author="fsingletonthorn" w:date="2019-06-23T09:25:00Z">
            <w:rPr>
              <w:rFonts w:cstheme="minorHAnsi"/>
            </w:rPr>
          </w:rPrChange>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8F2257">
        <w:rPr>
          <w:rFonts w:cstheme="minorHAnsi"/>
          <w:rPrChange w:id="755" w:author="fsingletonthorn" w:date="2019-06-23T09:25:00Z">
            <w:rPr>
              <w:rFonts w:cstheme="minorHAnsi"/>
            </w:rPr>
          </w:rPrChange>
        </w:rPr>
      </w:r>
      <w:r w:rsidR="000821FB" w:rsidRPr="008F2257">
        <w:rPr>
          <w:rFonts w:cstheme="minorHAnsi"/>
          <w:rPrChange w:id="756" w:author="fsingletonthorn" w:date="2019-06-23T09:25:00Z">
            <w:rPr>
              <w:rFonts w:cstheme="minorHAnsi"/>
            </w:rPr>
          </w:rPrChange>
        </w:rPr>
        <w:fldChar w:fldCharType="end"/>
      </w:r>
      <w:r w:rsidR="000821FB" w:rsidRPr="008F2257">
        <w:rPr>
          <w:rFonts w:cstheme="minorHAnsi"/>
          <w:rPrChange w:id="757" w:author="fsingletonthorn" w:date="2019-06-23T09:25:00Z">
            <w:rPr>
              <w:rFonts w:cstheme="minorHAnsi"/>
            </w:rPr>
          </w:rPrChange>
        </w:rPr>
      </w:r>
      <w:r w:rsidR="000821FB" w:rsidRPr="008F2257">
        <w:rPr>
          <w:rFonts w:cstheme="minorHAnsi"/>
          <w:rPrChange w:id="758" w:author="fsingletonthorn" w:date="2019-06-23T09:25:00Z">
            <w:rPr>
              <w:rFonts w:cstheme="minorHAnsi"/>
            </w:rPr>
          </w:rPrChange>
        </w:rPr>
        <w:fldChar w:fldCharType="separate"/>
      </w:r>
      <w:r w:rsidR="000821FB" w:rsidRPr="008F2257">
        <w:rPr>
          <w:rFonts w:cstheme="minorHAnsi"/>
          <w:noProof/>
        </w:rPr>
        <w:t>(Kelley, Darku, &amp; Chattopadhyay, 2017; Maxwell, Kelley, &amp; Rausch, 2008)</w:t>
      </w:r>
      <w:r w:rsidR="000821FB" w:rsidRPr="008F2257">
        <w:rPr>
          <w:rFonts w:cstheme="minorHAnsi"/>
          <w:rPrChange w:id="759" w:author="fsingletonthorn" w:date="2019-06-23T09:25:00Z">
            <w:rPr>
              <w:rFonts w:cstheme="minorHAnsi"/>
            </w:rPr>
          </w:rPrChange>
        </w:rPr>
        <w:fldChar w:fldCharType="end"/>
      </w:r>
      <w:ins w:id="760" w:author="fsingletonthorn" w:date="2019-06-17T12:53:00Z">
        <w:r w:rsidRPr="008F2257">
          <w:rPr>
            <w:rFonts w:cstheme="minorHAnsi"/>
            <w:rPrChange w:id="761" w:author="fsingletonthorn" w:date="2019-06-23T09:25:00Z">
              <w:rPr>
                <w:rFonts w:cstheme="minorHAnsi"/>
                <w:color w:val="767171" w:themeColor="background2" w:themeShade="80"/>
              </w:rPr>
            </w:rPrChange>
          </w:rPr>
          <w:t xml:space="preserve">. Recent large-scale multinational data collection efforts like the Many labs Projects or the Psychological Science Accelerator </w:t>
        </w:r>
      </w:ins>
      <w:r w:rsidR="000821FB" w:rsidRPr="008F2257">
        <w:rPr>
          <w:rFonts w:cstheme="minorHAnsi"/>
          <w:rPrChange w:id="762" w:author="fsingletonthorn" w:date="2019-06-23T09:25:00Z">
            <w:rPr>
              <w:rFonts w:cstheme="minorHAnsi"/>
            </w:rPr>
          </w:rPrChange>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0821FB" w:rsidRPr="008F2257">
        <w:rPr>
          <w:rFonts w:cstheme="minorHAnsi"/>
        </w:rPr>
        <w:instrText xml:space="preserve"> ADDIN EN.CITE </w:instrText>
      </w:r>
      <w:r w:rsidR="000821FB" w:rsidRPr="008F2257">
        <w:rPr>
          <w:rFonts w:cstheme="minorHAnsi"/>
          <w:rPrChange w:id="763" w:author="fsingletonthorn" w:date="2019-06-23T09:25:00Z">
            <w:rPr>
              <w:rFonts w:cstheme="minorHAnsi"/>
            </w:rPr>
          </w:rPrChange>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0821FB" w:rsidRPr="008F2257">
        <w:rPr>
          <w:rFonts w:cstheme="minorHAnsi"/>
        </w:rPr>
        <w:instrText xml:space="preserve"> ADDIN EN.CITE.DATA </w:instrText>
      </w:r>
      <w:r w:rsidR="000821FB" w:rsidRPr="008F2257">
        <w:rPr>
          <w:rFonts w:cstheme="minorHAnsi"/>
          <w:rPrChange w:id="764" w:author="fsingletonthorn" w:date="2019-06-23T09:25:00Z">
            <w:rPr>
              <w:rFonts w:cstheme="minorHAnsi"/>
            </w:rPr>
          </w:rPrChange>
        </w:rPr>
      </w:r>
      <w:r w:rsidR="000821FB" w:rsidRPr="008F2257">
        <w:rPr>
          <w:rFonts w:cstheme="minorHAnsi"/>
          <w:rPrChange w:id="765" w:author="fsingletonthorn" w:date="2019-06-23T09:25:00Z">
            <w:rPr>
              <w:rFonts w:cstheme="minorHAnsi"/>
            </w:rPr>
          </w:rPrChange>
        </w:rPr>
        <w:fldChar w:fldCharType="end"/>
      </w:r>
      <w:r w:rsidR="000821FB" w:rsidRPr="008F2257">
        <w:rPr>
          <w:rFonts w:cstheme="minorHAnsi"/>
          <w:rPrChange w:id="766" w:author="fsingletonthorn" w:date="2019-06-23T09:25:00Z">
            <w:rPr>
              <w:rFonts w:cstheme="minorHAnsi"/>
            </w:rPr>
          </w:rPrChange>
        </w:rPr>
      </w:r>
      <w:r w:rsidR="000821FB" w:rsidRPr="008F2257">
        <w:rPr>
          <w:rFonts w:cstheme="minorHAnsi"/>
          <w:rPrChange w:id="767" w:author="fsingletonthorn" w:date="2019-06-23T09:25:00Z">
            <w:rPr>
              <w:rFonts w:cstheme="minorHAnsi"/>
            </w:rPr>
          </w:rPrChange>
        </w:rPr>
        <w:fldChar w:fldCharType="separate"/>
      </w:r>
      <w:r w:rsidR="000821FB" w:rsidRPr="008F2257">
        <w:rPr>
          <w:rFonts w:cstheme="minorHAnsi"/>
          <w:noProof/>
        </w:rPr>
        <w:t>(Moshontz et al., 2018)</w:t>
      </w:r>
      <w:r w:rsidR="000821FB" w:rsidRPr="008F2257">
        <w:rPr>
          <w:rFonts w:cstheme="minorHAnsi"/>
          <w:rPrChange w:id="768" w:author="fsingletonthorn" w:date="2019-06-23T09:25:00Z">
            <w:rPr>
              <w:rFonts w:cstheme="minorHAnsi"/>
            </w:rPr>
          </w:rPrChange>
        </w:rPr>
        <w:fldChar w:fldCharType="end"/>
      </w:r>
      <w:ins w:id="769" w:author="fsingletonthorn" w:date="2019-06-17T12:53:00Z">
        <w:r w:rsidRPr="008F2257">
          <w:rPr>
            <w:rFonts w:cstheme="minorHAnsi"/>
            <w:rPrChange w:id="770" w:author="fsingletonthorn" w:date="2019-06-23T09:25:00Z">
              <w:rPr>
                <w:rFonts w:cstheme="minorHAnsi"/>
                <w:color w:val="767171" w:themeColor="background2" w:themeShade="80"/>
              </w:rPr>
            </w:rPrChange>
          </w:rPr>
          <w:t xml:space="preserve"> also help to avoid the negative impacts of low statistical power by allowing for extremely high powered studies of even very small effects.</w:t>
        </w:r>
      </w:ins>
    </w:p>
    <w:p w14:paraId="64FFE125" w14:textId="0A41288B" w:rsidR="000810F8" w:rsidRPr="008F2257" w:rsidDel="0000419C" w:rsidRDefault="0000419C" w:rsidP="0000419C">
      <w:pPr>
        <w:pStyle w:val="Heading3"/>
        <w:rPr>
          <w:del w:id="771" w:author="fsingletonthorn" w:date="2019-06-17T12:53:00Z"/>
          <w:rFonts w:asciiTheme="minorHAnsi" w:hAnsiTheme="minorHAnsi" w:cstheme="minorHAnsi"/>
          <w:b w:val="0"/>
          <w:rPrChange w:id="772" w:author="fsingletonthorn" w:date="2019-06-23T09:25:00Z">
            <w:rPr>
              <w:del w:id="773" w:author="fsingletonthorn" w:date="2019-06-17T12:53:00Z"/>
              <w:rFonts w:asciiTheme="minorHAnsi" w:hAnsiTheme="minorHAnsi" w:cstheme="minorHAnsi"/>
            </w:rPr>
          </w:rPrChange>
        </w:rPr>
      </w:pPr>
      <w:ins w:id="774" w:author="fsingletonthorn" w:date="2019-06-17T12:53:00Z">
        <w:r w:rsidRPr="008F2257">
          <w:rPr>
            <w:rFonts w:asciiTheme="minorHAnsi" w:hAnsiTheme="minorHAnsi" w:cstheme="minorHAnsi"/>
            <w:rPrChange w:id="775" w:author="fsingletonthorn" w:date="2019-06-23T09:25:00Z">
              <w:rPr>
                <w:rFonts w:cstheme="minorHAnsi"/>
                <w:color w:val="767171" w:themeColor="background2" w:themeShade="80"/>
              </w:rPr>
            </w:rPrChange>
          </w:rPr>
          <w:t xml:space="preserve">Careful preregistration of analysis plans offers one method that researchers can use to avoid biases in their data-analysis which may otherwise lead to inflated effect sizes </w:t>
        </w:r>
      </w:ins>
      <w:r w:rsidR="000821FB" w:rsidRPr="008F2257">
        <w:rPr>
          <w:rFonts w:asciiTheme="minorHAnsi" w:hAnsiTheme="minorHAnsi" w:cstheme="minorHAnsi"/>
          <w:rPrChange w:id="776" w:author="fsingletonthorn" w:date="2019-06-23T09:25:00Z">
            <w:rPr>
              <w:rFonts w:cstheme="minorHAnsi"/>
            </w:rPr>
          </w:rPrChange>
        </w:rPr>
        <w:fldChar w:fldCharType="begin"/>
      </w:r>
      <w:r w:rsidR="000821FB" w:rsidRPr="008F2257">
        <w:rPr>
          <w:rFonts w:asciiTheme="minorHAnsi" w:hAnsiTheme="minorHAnsi" w:cstheme="minorHAnsi"/>
          <w:b w:val="0"/>
          <w:rPrChange w:id="777" w:author="fsingletonthorn" w:date="2019-06-23T09:25:00Z">
            <w:rPr>
              <w:rFonts w:cstheme="minorHAnsi"/>
              <w:b w:val="0"/>
            </w:rPr>
          </w:rPrChange>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8F2257">
        <w:rPr>
          <w:rFonts w:asciiTheme="minorHAnsi" w:hAnsiTheme="minorHAnsi" w:cstheme="minorHAnsi"/>
          <w:rPrChange w:id="778" w:author="fsingletonthorn" w:date="2019-06-23T09:25:00Z">
            <w:rPr>
              <w:rFonts w:cstheme="minorHAnsi"/>
            </w:rPr>
          </w:rPrChange>
        </w:rPr>
        <w:fldChar w:fldCharType="separate"/>
      </w:r>
      <w:r w:rsidR="000821FB" w:rsidRPr="008F2257">
        <w:rPr>
          <w:rFonts w:asciiTheme="minorHAnsi" w:hAnsiTheme="minorHAnsi" w:cstheme="minorHAnsi"/>
          <w:b w:val="0"/>
          <w:noProof/>
          <w:rPrChange w:id="779" w:author="fsingletonthorn" w:date="2019-06-23T09:25:00Z">
            <w:rPr>
              <w:rFonts w:cstheme="minorHAnsi"/>
              <w:b w:val="0"/>
              <w:noProof/>
            </w:rPr>
          </w:rPrChange>
        </w:rPr>
        <w:t>(Wicherts et al., 2016)</w:t>
      </w:r>
      <w:r w:rsidR="000821FB" w:rsidRPr="008F2257">
        <w:rPr>
          <w:rFonts w:asciiTheme="minorHAnsi" w:hAnsiTheme="minorHAnsi" w:cstheme="minorHAnsi"/>
          <w:rPrChange w:id="780" w:author="fsingletonthorn" w:date="2019-06-23T09:25:00Z">
            <w:rPr>
              <w:rFonts w:cstheme="minorHAnsi"/>
            </w:rPr>
          </w:rPrChange>
        </w:rPr>
        <w:fldChar w:fldCharType="end"/>
      </w:r>
      <w:ins w:id="781" w:author="fsingletonthorn" w:date="2019-06-17T12:53:00Z">
        <w:r w:rsidRPr="008F2257">
          <w:rPr>
            <w:rFonts w:asciiTheme="minorHAnsi" w:hAnsiTheme="minorHAnsi" w:cstheme="minorHAnsi"/>
            <w:rPrChange w:id="782" w:author="fsingletonthorn" w:date="2019-06-23T09:25:00Z">
              <w:rPr>
                <w:rFonts w:cstheme="minorHAnsi"/>
                <w:color w:val="767171" w:themeColor="background2" w:themeShade="80"/>
              </w:rPr>
            </w:rPrChange>
          </w:rPr>
          <w:t xml:space="preserve">. Data-sharing platforms such as </w:t>
        </w:r>
        <w:proofErr w:type="spellStart"/>
        <w:r w:rsidRPr="008F2257">
          <w:rPr>
            <w:rFonts w:asciiTheme="minorHAnsi" w:hAnsiTheme="minorHAnsi" w:cstheme="minorHAnsi"/>
            <w:rPrChange w:id="783" w:author="fsingletonthorn" w:date="2019-06-23T09:25:00Z">
              <w:rPr>
                <w:rFonts w:cstheme="minorHAnsi"/>
                <w:color w:val="767171" w:themeColor="background2" w:themeShade="80"/>
              </w:rPr>
            </w:rPrChange>
          </w:rPr>
          <w:t>figshare</w:t>
        </w:r>
        <w:proofErr w:type="spellEnd"/>
        <w:r w:rsidRPr="008F2257">
          <w:rPr>
            <w:rFonts w:asciiTheme="minorHAnsi" w:hAnsiTheme="minorHAnsi" w:cstheme="minorHAnsi"/>
            <w:rPrChange w:id="784" w:author="fsingletonthorn" w:date="2019-06-23T09:25:00Z">
              <w:rPr>
                <w:rFonts w:cstheme="minorHAnsi"/>
                <w:color w:val="767171" w:themeColor="background2" w:themeShade="80"/>
              </w:rPr>
            </w:rPrChange>
          </w:rPr>
          <w:t xml:space="preserve"> (figshare.com) and the Open </w:t>
        </w:r>
        <w:r w:rsidRPr="008F2257">
          <w:rPr>
            <w:rFonts w:asciiTheme="minorHAnsi" w:hAnsiTheme="minorHAnsi" w:cstheme="minorHAnsi"/>
            <w:rPrChange w:id="785" w:author="fsingletonthorn" w:date="2019-06-23T09:25:00Z">
              <w:rPr>
                <w:rFonts w:cstheme="minorHAnsi"/>
                <w:color w:val="767171" w:themeColor="background2" w:themeShade="80"/>
              </w:rPr>
            </w:rPrChange>
          </w:rPr>
          <w:lastRenderedPageBreak/>
          <w:t xml:space="preserve">Science Framework (osf.io) make it possible for researchers to easily share the results of research whether or not a study is published in a traditional journal. Similarly, pre-prints (e.g., https://psyarxiv.com)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which is not affected by reporting and publication bias </w:t>
        </w:r>
      </w:ins>
      <w:r w:rsidR="000821FB" w:rsidRPr="008F2257">
        <w:rPr>
          <w:rFonts w:asciiTheme="minorHAnsi" w:hAnsiTheme="minorHAnsi" w:cstheme="minorHAnsi"/>
          <w:rPrChange w:id="786" w:author="fsingletonthorn" w:date="2019-06-23T09:25:00Z">
            <w:rPr>
              <w:rFonts w:cstheme="minorHAnsi"/>
            </w:rPr>
          </w:rPrChange>
        </w:rPr>
        <w:fldChar w:fldCharType="begin"/>
      </w:r>
      <w:r w:rsidR="000821FB" w:rsidRPr="008F2257">
        <w:rPr>
          <w:rFonts w:asciiTheme="minorHAnsi" w:hAnsiTheme="minorHAnsi" w:cstheme="minorHAnsi"/>
          <w:b w:val="0"/>
          <w:rPrChange w:id="787" w:author="fsingletonthorn" w:date="2019-06-23T09:25:00Z">
            <w:rPr>
              <w:rFonts w:cstheme="minorHAnsi"/>
              <w:b w:val="0"/>
            </w:rPr>
          </w:rPrChange>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8F2257">
        <w:rPr>
          <w:rFonts w:asciiTheme="minorHAnsi" w:hAnsiTheme="minorHAnsi" w:cstheme="minorHAnsi"/>
          <w:rPrChange w:id="788" w:author="fsingletonthorn" w:date="2019-06-23T09:25:00Z">
            <w:rPr>
              <w:rFonts w:cstheme="minorHAnsi"/>
            </w:rPr>
          </w:rPrChange>
        </w:rPr>
        <w:fldChar w:fldCharType="separate"/>
      </w:r>
      <w:r w:rsidR="000821FB" w:rsidRPr="008F2257">
        <w:rPr>
          <w:rFonts w:asciiTheme="minorHAnsi" w:hAnsiTheme="minorHAnsi" w:cstheme="minorHAnsi"/>
          <w:b w:val="0"/>
          <w:noProof/>
          <w:rPrChange w:id="789" w:author="fsingletonthorn" w:date="2019-06-23T09:25:00Z">
            <w:rPr>
              <w:rFonts w:cstheme="minorHAnsi"/>
              <w:b w:val="0"/>
              <w:noProof/>
            </w:rPr>
          </w:rPrChange>
        </w:rPr>
        <w:t>(Nosek &amp; Lakens, 2014)</w:t>
      </w:r>
      <w:r w:rsidR="000821FB" w:rsidRPr="008F2257">
        <w:rPr>
          <w:rFonts w:asciiTheme="minorHAnsi" w:hAnsiTheme="minorHAnsi" w:cstheme="minorHAnsi"/>
          <w:rPrChange w:id="790" w:author="fsingletonthorn" w:date="2019-06-23T09:25:00Z">
            <w:rPr>
              <w:rFonts w:cstheme="minorHAnsi"/>
            </w:rPr>
          </w:rPrChange>
        </w:rPr>
        <w:fldChar w:fldCharType="end"/>
      </w:r>
      <w:ins w:id="791" w:author="fsingletonthorn" w:date="2019-06-17T12:53:00Z">
        <w:r w:rsidRPr="008F2257">
          <w:rPr>
            <w:rFonts w:asciiTheme="minorHAnsi" w:hAnsiTheme="minorHAnsi" w:cstheme="minorHAnsi"/>
            <w:rPrChange w:id="792" w:author="fsingletonthorn" w:date="2019-06-23T09:25:00Z">
              <w:rPr>
                <w:rFonts w:cstheme="minorHAnsi"/>
                <w:color w:val="767171" w:themeColor="background2" w:themeShade="80"/>
              </w:rPr>
            </w:rPrChange>
          </w:rPr>
          <w:t>. However, until large bodies of research free of publication bias become available, researchers should be aware that effect sizes in published studies are likely to be considerably overstated.</w:t>
        </w:r>
      </w:ins>
      <w:del w:id="793" w:author="fsingletonthorn" w:date="2019-06-17T12:53:00Z">
        <w:r w:rsidR="000810F8" w:rsidRPr="008F2257" w:rsidDel="0000419C">
          <w:rPr>
            <w:rFonts w:asciiTheme="minorHAnsi" w:hAnsiTheme="minorHAnsi" w:cstheme="minorHAnsi"/>
            <w:rPrChange w:id="794" w:author="fsingletonthorn" w:date="2019-06-23T09:25:00Z">
              <w:rPr>
                <w:rFonts w:cstheme="minorHAnsi"/>
              </w:rPr>
            </w:rPrChange>
          </w:rPr>
          <w:delText>Limitations and future directions</w:delText>
        </w:r>
      </w:del>
    </w:p>
    <w:p w14:paraId="476D3B4E" w14:textId="391A1499" w:rsidR="000810F8" w:rsidRPr="008F2257" w:rsidDel="0000419C" w:rsidRDefault="000810F8" w:rsidP="000810F8">
      <w:pPr>
        <w:pStyle w:val="FirstParagraph"/>
        <w:rPr>
          <w:del w:id="795" w:author="fsingletonthorn" w:date="2019-06-17T12:53:00Z"/>
          <w:rFonts w:asciiTheme="minorHAnsi" w:hAnsiTheme="minorHAnsi" w:cstheme="minorHAnsi"/>
        </w:rPr>
      </w:pPr>
      <w:del w:id="796" w:author="fsingletonthorn" w:date="2019-06-17T12:53:00Z">
        <w:r w:rsidRPr="008F2257" w:rsidDel="0000419C">
          <w:rPr>
            <w:rFonts w:asciiTheme="minorHAnsi" w:hAnsiTheme="minorHAnsi" w:cstheme="minorHAnsi"/>
            <w:rPrChange w:id="797" w:author="fsingletonthorn" w:date="2019-06-23T09:25:00Z">
              <w:rPr>
                <w:rFonts w:cstheme="minorHAnsi"/>
              </w:rPr>
            </w:rPrChange>
          </w:rPr>
          <w:delText xml:space="preserve">In interpreting these results it is important to note several limitations. Firstly, the current study does not attempt to distinguish between effect size heterogeneity (i.e., effect sizes that are different under due to subtle unobserved moderators </w:delText>
        </w:r>
        <w:r w:rsidR="00823236" w:rsidRPr="008F2257" w:rsidDel="0000419C">
          <w:rPr>
            <w:rFonts w:asciiTheme="minorHAnsi" w:hAnsiTheme="minorHAnsi" w:cstheme="minorHAnsi"/>
            <w:rPrChange w:id="798" w:author="fsingletonthorn" w:date="2019-06-23T09:25:00Z">
              <w:rPr>
                <w:rFonts w:cstheme="minorHAnsi"/>
              </w:rPr>
            </w:rPrChange>
          </w:rPr>
          <w:fldChar w:fldCharType="begin"/>
        </w:r>
        <w:r w:rsidR="00823236" w:rsidRPr="008F2257" w:rsidDel="0000419C">
          <w:rPr>
            <w:rFonts w:asciiTheme="minorHAnsi" w:hAnsiTheme="minorHAnsi" w:cstheme="minorHAnsi"/>
            <w:rPrChange w:id="799" w:author="fsingletonthorn" w:date="2019-06-23T09:25:00Z">
              <w:rPr>
                <w:rFonts w:cstheme="minorHAnsi"/>
              </w:rPr>
            </w:rPrChange>
          </w:rPr>
          <w:del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delInstrText>
        </w:r>
        <w:r w:rsidR="00823236" w:rsidRPr="008F2257" w:rsidDel="0000419C">
          <w:rPr>
            <w:rFonts w:asciiTheme="minorHAnsi" w:hAnsiTheme="minorHAnsi" w:cstheme="minorHAnsi"/>
            <w:rPrChange w:id="800" w:author="fsingletonthorn" w:date="2019-06-23T09:25:00Z">
              <w:rPr>
                <w:rFonts w:cstheme="minorHAnsi"/>
              </w:rPr>
            </w:rPrChange>
          </w:rPr>
          <w:fldChar w:fldCharType="separate"/>
        </w:r>
        <w:r w:rsidR="00823236" w:rsidRPr="008F2257" w:rsidDel="0000419C">
          <w:rPr>
            <w:rFonts w:asciiTheme="minorHAnsi" w:hAnsiTheme="minorHAnsi" w:cstheme="minorHAnsi"/>
            <w:noProof/>
            <w:rPrChange w:id="801" w:author="fsingletonthorn" w:date="2019-06-23T09:25:00Z">
              <w:rPr>
                <w:rFonts w:cstheme="minorHAnsi"/>
                <w:noProof/>
              </w:rPr>
            </w:rPrChange>
          </w:rPr>
          <w:delText>(Kenny &amp; Judd, 2019)</w:delText>
        </w:r>
        <w:r w:rsidR="00823236" w:rsidRPr="008F2257" w:rsidDel="0000419C">
          <w:rPr>
            <w:rFonts w:asciiTheme="minorHAnsi" w:hAnsiTheme="minorHAnsi" w:cstheme="minorHAnsi"/>
            <w:rPrChange w:id="802" w:author="fsingletonthorn" w:date="2019-06-23T09:25:00Z">
              <w:rPr>
                <w:rFonts w:cstheme="minorHAnsi"/>
              </w:rPr>
            </w:rPrChange>
          </w:rPr>
          <w:fldChar w:fldCharType="end"/>
        </w:r>
        <w:r w:rsidRPr="008F2257" w:rsidDel="0000419C">
          <w:rPr>
            <w:rFonts w:asciiTheme="minorHAnsi" w:hAnsiTheme="minorHAnsi" w:cstheme="minorHAnsi"/>
            <w:rPrChange w:id="803" w:author="fsingletonthorn" w:date="2019-06-23T09:25:00Z">
              <w:rPr>
                <w:rFonts w:cstheme="minorHAnsi"/>
              </w:rPr>
            </w:rPrChange>
          </w:rPr>
          <w:delText xml:space="preserve"> and effect size exaggeration. However, in so far as effect size heterogeneity tends to lead to smaller effects in replication studies, it seems reasonable to term this effect size exaggeration for the purposes of researchers hoping to replicate or plan future similar studies of the same type of effects. It also cannot be ruled out on the basis of this data that the effect size differences seen in these large-scale replication projects are larger than would be seen for individuals attempting to replicate particular effects (e.g., if researchers in these large-scale replications have less access to the tacit knowledge that would normally facilitate replicators efforts).</w:delText>
        </w:r>
      </w:del>
    </w:p>
    <w:p w14:paraId="44890AA2" w14:textId="74A002E5" w:rsidR="000810F8" w:rsidRPr="008F2257" w:rsidDel="0000419C" w:rsidRDefault="000810F8" w:rsidP="000810F8">
      <w:pPr>
        <w:pStyle w:val="BodyText"/>
        <w:rPr>
          <w:del w:id="804" w:author="fsingletonthorn" w:date="2019-06-17T12:53:00Z"/>
          <w:rFonts w:cstheme="minorHAnsi"/>
          <w:szCs w:val="24"/>
        </w:rPr>
      </w:pPr>
      <w:del w:id="805" w:author="fsingletonthorn" w:date="2019-06-17T12:53:00Z">
        <w:r w:rsidRPr="008F2257" w:rsidDel="0000419C">
          <w:rPr>
            <w:rFonts w:cstheme="minorHAnsi"/>
            <w:szCs w:val="24"/>
          </w:rPr>
          <w:delText>The Bayesian mixture model presented above assumes independence between effects and a uniform attenuation factor across all areas of psychological research, and allows for modeled true effect sizes to be negligibly small or even negative and still assumed to be sampled from the alternative distribution.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true alternative and null components modeled.</w:delText>
        </w:r>
      </w:del>
    </w:p>
    <w:p w14:paraId="5869C6E3" w14:textId="2E68AD89" w:rsidR="000810F8" w:rsidRPr="008F2257" w:rsidDel="0000419C" w:rsidRDefault="000810F8" w:rsidP="000810F8">
      <w:pPr>
        <w:pStyle w:val="BodyText"/>
        <w:rPr>
          <w:del w:id="806" w:author="fsingletonthorn" w:date="2019-06-17T12:53:00Z"/>
          <w:rFonts w:cstheme="minorHAnsi"/>
          <w:szCs w:val="24"/>
        </w:rPr>
      </w:pPr>
      <w:del w:id="807" w:author="fsingletonthorn" w:date="2019-06-17T12:53:00Z">
        <w:r w:rsidRPr="008F2257" w:rsidDel="0000419C">
          <w:rPr>
            <w:rFonts w:cstheme="minorHAnsi"/>
            <w:szCs w:val="24"/>
          </w:rPr>
          <w:delText>Most importantly, none of the replication projects included in this analysis replicated true random selections from the literature, and the sampling strategies of the replication projects included vary widely (e.g., Soto, in press, examines studies included in a previous overview of trait-outcome associations whereas Camerer et al., 2018 only included studies published between 2010 and 2015 in the journals Nature and Science). It is possible that the effect size decreases seen here are systematically different from what would be seen across the behavioural sciences literature. While these results should be considered preliminary, this analysis nonetheless provides an initial estimate of the amount of effect size attenuation that should be expected when planning research, and suggests that even accounting for the presence of null effects the amount of effect size attenuation between the published literature and replication studies is still noteworthy.</w:delText>
        </w:r>
      </w:del>
    </w:p>
    <w:p w14:paraId="6CFFCABA" w14:textId="32600934" w:rsidR="000810F8" w:rsidRPr="008F2257" w:rsidDel="0000419C" w:rsidRDefault="000810F8" w:rsidP="00E6538F">
      <w:pPr>
        <w:pStyle w:val="Heading3"/>
        <w:rPr>
          <w:del w:id="808" w:author="fsingletonthorn" w:date="2019-06-17T12:53:00Z"/>
          <w:rFonts w:asciiTheme="minorHAnsi" w:hAnsiTheme="minorHAnsi" w:cstheme="minorHAnsi"/>
          <w:b w:val="0"/>
          <w:rPrChange w:id="809" w:author="fsingletonthorn" w:date="2019-06-23T09:25:00Z">
            <w:rPr>
              <w:del w:id="810" w:author="fsingletonthorn" w:date="2019-06-17T12:53:00Z"/>
              <w:rFonts w:asciiTheme="minorHAnsi" w:hAnsiTheme="minorHAnsi" w:cstheme="minorHAnsi"/>
            </w:rPr>
          </w:rPrChange>
        </w:rPr>
      </w:pPr>
      <w:bookmarkStart w:id="811" w:name="conclusion"/>
      <w:bookmarkEnd w:id="811"/>
      <w:del w:id="812" w:author="fsingletonthorn" w:date="2019-06-17T12:53:00Z">
        <w:r w:rsidRPr="008F2257" w:rsidDel="0000419C">
          <w:rPr>
            <w:rFonts w:asciiTheme="minorHAnsi" w:hAnsiTheme="minorHAnsi" w:cstheme="minorHAnsi"/>
            <w:rPrChange w:id="813" w:author="fsingletonthorn" w:date="2019-06-23T09:25:00Z">
              <w:rPr>
                <w:rFonts w:cstheme="minorHAnsi"/>
              </w:rPr>
            </w:rPrChange>
          </w:rPr>
          <w:delText>Conclusion</w:delText>
        </w:r>
      </w:del>
    </w:p>
    <w:p w14:paraId="2C1140BA" w14:textId="7136AA71" w:rsidR="000810F8" w:rsidRPr="008F2257" w:rsidDel="0000419C" w:rsidRDefault="000810F8" w:rsidP="000810F8">
      <w:pPr>
        <w:pStyle w:val="FirstParagraph"/>
        <w:rPr>
          <w:del w:id="814" w:author="fsingletonthorn" w:date="2019-06-17T12:53:00Z"/>
          <w:rFonts w:asciiTheme="minorHAnsi" w:hAnsiTheme="minorHAnsi" w:cstheme="minorHAnsi"/>
        </w:rPr>
      </w:pPr>
      <w:del w:id="815" w:author="fsingletonthorn" w:date="2019-06-17T12:53:00Z">
        <w:r w:rsidRPr="008F2257" w:rsidDel="0000419C">
          <w:rPr>
            <w:rFonts w:asciiTheme="minorHAnsi" w:hAnsiTheme="minorHAnsi" w:cstheme="minorHAnsi"/>
            <w:rPrChange w:id="816" w:author="fsingletonthorn" w:date="2019-06-23T09:25:00Z">
              <w:rPr>
                <w:rFonts w:cstheme="minorHAnsi"/>
              </w:rPr>
            </w:rPrChange>
          </w:rPr>
          <w:delText xml:space="preserve">Researchers should be aware that their experiments are likely to be underpowered if they plan their sample sizes using the effect size reported in a previous experiment. As a conservative heuristic for researchers performing formal sample size planning such as a power analysis on the basis of previous research, researchers could follow the advice given in </w:delText>
        </w:r>
        <w:r w:rsidR="00823236" w:rsidRPr="008F2257" w:rsidDel="0000419C">
          <w:rPr>
            <w:rFonts w:asciiTheme="minorHAnsi" w:hAnsiTheme="minorHAnsi" w:cstheme="minorHAnsi"/>
            <w:rPrChange w:id="817" w:author="fsingletonthorn" w:date="2019-06-23T09:25:00Z">
              <w:rPr>
                <w:rFonts w:cstheme="minorHAnsi"/>
              </w:rPr>
            </w:rPrChange>
          </w:rPr>
          <w:fldChar w:fldCharType="begin"/>
        </w:r>
        <w:r w:rsidR="00D50A44" w:rsidRPr="008F2257" w:rsidDel="0000419C">
          <w:rPr>
            <w:rFonts w:asciiTheme="minorHAnsi" w:hAnsiTheme="minorHAnsi" w:cstheme="minorHAnsi"/>
            <w:rPrChange w:id="818" w:author="fsingletonthorn" w:date="2019-06-23T09:25:00Z">
              <w:rPr>
                <w:rFonts w:cstheme="minorHAnsi"/>
              </w:rPr>
            </w:rPrChange>
          </w:rPr>
          <w:del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delInstrText>
        </w:r>
        <w:r w:rsidR="00823236" w:rsidRPr="008F2257" w:rsidDel="0000419C">
          <w:rPr>
            <w:rFonts w:asciiTheme="minorHAnsi" w:hAnsiTheme="minorHAnsi" w:cstheme="minorHAnsi"/>
            <w:rPrChange w:id="819" w:author="fsingletonthorn" w:date="2019-06-23T09:25:00Z">
              <w:rPr>
                <w:rFonts w:cstheme="minorHAnsi"/>
              </w:rPr>
            </w:rPrChange>
          </w:rPr>
          <w:fldChar w:fldCharType="separate"/>
        </w:r>
        <w:r w:rsidR="00D50A44" w:rsidRPr="008F2257" w:rsidDel="0000419C">
          <w:rPr>
            <w:rFonts w:asciiTheme="minorHAnsi" w:hAnsiTheme="minorHAnsi" w:cstheme="minorHAnsi"/>
            <w:noProof/>
            <w:rPrChange w:id="820" w:author="fsingletonthorn" w:date="2019-06-23T09:25:00Z">
              <w:rPr>
                <w:rFonts w:cstheme="minorHAnsi"/>
                <w:noProof/>
              </w:rPr>
            </w:rPrChange>
          </w:rPr>
          <w:delText>Camerer et al. (2018)</w:delText>
        </w:r>
        <w:r w:rsidR="00823236" w:rsidRPr="008F2257" w:rsidDel="0000419C">
          <w:rPr>
            <w:rFonts w:asciiTheme="minorHAnsi" w:hAnsiTheme="minorHAnsi" w:cstheme="minorHAnsi"/>
            <w:rPrChange w:id="821" w:author="fsingletonthorn" w:date="2019-06-23T09:25:00Z">
              <w:rPr>
                <w:rFonts w:cstheme="minorHAnsi"/>
              </w:rPr>
            </w:rPrChange>
          </w:rPr>
          <w:fldChar w:fldCharType="end"/>
        </w:r>
        <w:r w:rsidRPr="008F2257" w:rsidDel="0000419C">
          <w:rPr>
            <w:rFonts w:asciiTheme="minorHAnsi" w:hAnsiTheme="minorHAnsi" w:cstheme="minorHAnsi"/>
            <w:rPrChange w:id="822" w:author="fsingletonthorn" w:date="2019-06-23T09:25:00Z">
              <w:rPr>
                <w:rFonts w:cstheme="minorHAnsi"/>
              </w:rPr>
            </w:rPrChange>
          </w:rPr>
          <w:delTex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delText>
        </w:r>
        <w:r w:rsidR="00823236" w:rsidRPr="008F2257" w:rsidDel="0000419C">
          <w:rPr>
            <w:rFonts w:asciiTheme="minorHAnsi" w:hAnsiTheme="minorHAnsi" w:cstheme="minorHAnsi"/>
            <w:rPrChange w:id="823" w:author="fsingletonthorn" w:date="2019-06-23T09:25:00Z">
              <w:rPr>
                <w:rFonts w:cstheme="minorHAnsi"/>
              </w:rPr>
            </w:rPrChange>
          </w:rPr>
          <w:fldChar w:fldCharType="begin"/>
        </w:r>
        <w:r w:rsidR="00823236" w:rsidRPr="008F2257" w:rsidDel="0000419C">
          <w:rPr>
            <w:rFonts w:asciiTheme="minorHAnsi" w:hAnsiTheme="minorHAnsi" w:cstheme="minorHAnsi"/>
            <w:rPrChange w:id="824" w:author="fsingletonthorn" w:date="2019-06-23T09:25:00Z">
              <w:rPr>
                <w:rFonts w:cstheme="minorHAnsi"/>
              </w:rPr>
            </w:rPrChange>
          </w:rPr>
          <w:del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delInstrText>
        </w:r>
        <w:r w:rsidR="00823236" w:rsidRPr="008F2257" w:rsidDel="0000419C">
          <w:rPr>
            <w:rFonts w:asciiTheme="minorHAnsi" w:hAnsiTheme="minorHAnsi" w:cstheme="minorHAnsi"/>
            <w:rPrChange w:id="825" w:author="fsingletonthorn" w:date="2019-06-23T09:25:00Z">
              <w:rPr>
                <w:rFonts w:cstheme="minorHAnsi"/>
              </w:rPr>
            </w:rPrChange>
          </w:rPr>
          <w:fldChar w:fldCharType="separate"/>
        </w:r>
        <w:r w:rsidR="00823236" w:rsidRPr="008F2257" w:rsidDel="0000419C">
          <w:rPr>
            <w:rFonts w:asciiTheme="minorHAnsi" w:hAnsiTheme="minorHAnsi" w:cstheme="minorHAnsi"/>
            <w:noProof/>
            <w:rPrChange w:id="826" w:author="fsingletonthorn" w:date="2019-06-23T09:25:00Z">
              <w:rPr>
                <w:rFonts w:cstheme="minorHAnsi"/>
                <w:noProof/>
              </w:rPr>
            </w:rPrChange>
          </w:rPr>
          <w:delText>(Lakens et al., 2018)</w:delText>
        </w:r>
        <w:r w:rsidR="00823236" w:rsidRPr="008F2257" w:rsidDel="0000419C">
          <w:rPr>
            <w:rFonts w:asciiTheme="minorHAnsi" w:hAnsiTheme="minorHAnsi" w:cstheme="minorHAnsi"/>
            <w:rPrChange w:id="827" w:author="fsingletonthorn" w:date="2019-06-23T09:25:00Z">
              <w:rPr>
                <w:rFonts w:cstheme="minorHAnsi"/>
              </w:rPr>
            </w:rPrChange>
          </w:rPr>
          <w:fldChar w:fldCharType="end"/>
        </w:r>
        <w:r w:rsidRPr="008F2257" w:rsidDel="0000419C">
          <w:rPr>
            <w:rFonts w:asciiTheme="minorHAnsi" w:hAnsiTheme="minorHAnsi" w:cstheme="minorHAnsi"/>
            <w:rPrChange w:id="828" w:author="fsingletonthorn" w:date="2019-06-23T09:25:00Z">
              <w:rPr>
                <w:rFonts w:cstheme="minorHAnsi"/>
              </w:rPr>
            </w:rPrChange>
          </w:rPr>
          <w:delText xml:space="preserve">, using sequential analysis strategies </w:delText>
        </w:r>
        <w:r w:rsidR="00823236" w:rsidRPr="008F2257" w:rsidDel="0000419C">
          <w:rPr>
            <w:rFonts w:asciiTheme="minorHAnsi" w:hAnsiTheme="minorHAnsi" w:cstheme="minorHAnsi"/>
            <w:rPrChange w:id="829" w:author="fsingletonthorn" w:date="2019-06-23T09:25:00Z">
              <w:rPr>
                <w:rFonts w:cstheme="minorHAnsi"/>
              </w:rPr>
            </w:rPrChange>
          </w:rPr>
          <w:fldChar w:fldCharType="begin"/>
        </w:r>
        <w:r w:rsidR="00823236" w:rsidRPr="008F2257" w:rsidDel="0000419C">
          <w:rPr>
            <w:rFonts w:asciiTheme="minorHAnsi" w:hAnsiTheme="minorHAnsi" w:cstheme="minorHAnsi"/>
            <w:rPrChange w:id="830" w:author="fsingletonthorn" w:date="2019-06-23T09:25:00Z">
              <w:rPr>
                <w:rFonts w:cstheme="minorHAnsi"/>
              </w:rPr>
            </w:rPrChange>
          </w:rPr>
          <w:delInstrText xml:space="preserve"> ADDIN EN.CITE &lt;EndNote&gt;&lt;Cite&gt;&lt;Author&gt;Pocock&lt;/Author&gt;&lt;Year&gt;1977&lt;/Year&gt;&lt;RecNum&gt;553&lt;/RecNum&gt;&lt;DisplayText&gt;(Lakens, 2014; 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Cite&gt;&lt;Author&gt;Lakens&lt;/Author&gt;&lt;Year&gt;2014&lt;/Year&gt;&lt;RecNum&gt;169&lt;/RecNum&gt;&lt;record&gt;&lt;rec-number&gt;169&lt;/rec-number&gt;&lt;foreign-keys&gt;&lt;key app="EN" db-id="9xrafw5sx95dvre9w5hpevd89fzwtwr9twsw" timestamp="1500014361"&gt;169&lt;/key&gt;&lt;/foreign-keys&gt;&lt;ref-type name="Journal Article"&gt;17&lt;/ref-type&gt;&lt;contributors&gt;&lt;authors&gt;&lt;author&gt;Lakens, Daniël&lt;/author&gt;&lt;/authors&gt;&lt;/contributors&gt;&lt;titles&gt;&lt;title&gt;Performing high-powered studies efficiently with sequential analyses&lt;/title&gt;&lt;secondary-title&gt;European Journal of Social Psychology&lt;/secondary-title&gt;&lt;/titles&gt;&lt;periodical&gt;&lt;full-title&gt;European Journal of Social Psychology&lt;/full-title&gt;&lt;/periodical&gt;&lt;pages&gt;701-710&lt;/pages&gt;&lt;volume&gt;44&lt;/volume&gt;&lt;number&gt;7&lt;/number&gt;&lt;dates&gt;&lt;year&gt;2014&lt;/year&gt;&lt;/dates&gt;&lt;isbn&gt;1099-0992&lt;/isbn&gt;&lt;urls&gt;&lt;related-urls&gt;&lt;url&gt;http://dx.doi.org/10.1002/ejsp.2023&lt;/url&gt;&lt;/related-urls&gt;&lt;/urls&gt;&lt;electronic-resource-num&gt;10.1002/ejsp.2023&lt;/electronic-resource-num&gt;&lt;modified-date&gt;Ejsp-13-0308.r2&lt;/modified-date&gt;&lt;/record&gt;&lt;/Cite&gt;&lt;/EndNote&gt;</w:delInstrText>
        </w:r>
        <w:r w:rsidR="00823236" w:rsidRPr="008F2257" w:rsidDel="0000419C">
          <w:rPr>
            <w:rFonts w:asciiTheme="minorHAnsi" w:hAnsiTheme="minorHAnsi" w:cstheme="minorHAnsi"/>
            <w:rPrChange w:id="831" w:author="fsingletonthorn" w:date="2019-06-23T09:25:00Z">
              <w:rPr>
                <w:rFonts w:cstheme="minorHAnsi"/>
              </w:rPr>
            </w:rPrChange>
          </w:rPr>
          <w:fldChar w:fldCharType="separate"/>
        </w:r>
        <w:r w:rsidR="00823236" w:rsidRPr="008F2257" w:rsidDel="0000419C">
          <w:rPr>
            <w:rFonts w:asciiTheme="minorHAnsi" w:hAnsiTheme="minorHAnsi" w:cstheme="minorHAnsi"/>
            <w:noProof/>
            <w:rPrChange w:id="832" w:author="fsingletonthorn" w:date="2019-06-23T09:25:00Z">
              <w:rPr>
                <w:rFonts w:cstheme="minorHAnsi"/>
                <w:noProof/>
              </w:rPr>
            </w:rPrChange>
          </w:rPr>
          <w:delText>(Lakens, 2014; Pocock, 1977)</w:delText>
        </w:r>
        <w:r w:rsidR="00823236" w:rsidRPr="008F2257" w:rsidDel="0000419C">
          <w:rPr>
            <w:rFonts w:asciiTheme="minorHAnsi" w:hAnsiTheme="minorHAnsi" w:cstheme="minorHAnsi"/>
            <w:rPrChange w:id="833" w:author="fsingletonthorn" w:date="2019-06-23T09:25:00Z">
              <w:rPr>
                <w:rFonts w:cstheme="minorHAnsi"/>
              </w:rPr>
            </w:rPrChange>
          </w:rPr>
          <w:fldChar w:fldCharType="end"/>
        </w:r>
        <w:r w:rsidRPr="008F2257" w:rsidDel="0000419C">
          <w:rPr>
            <w:rFonts w:asciiTheme="minorHAnsi" w:hAnsiTheme="minorHAnsi" w:cstheme="minorHAnsi"/>
            <w:rPrChange w:id="834" w:author="fsingletonthorn" w:date="2019-06-23T09:25:00Z">
              <w:rPr>
                <w:rFonts w:cstheme="minorHAnsi"/>
              </w:rPr>
            </w:rPrChange>
          </w:rPr>
          <w:delText xml:space="preserve">, or planning for adequate precision in parameter estimates across a range of possible effect sizes </w:delText>
        </w:r>
        <w:r w:rsidR="00823236" w:rsidRPr="008F2257" w:rsidDel="0000419C">
          <w:rPr>
            <w:rFonts w:asciiTheme="minorHAnsi" w:hAnsiTheme="minorHAnsi" w:cstheme="minorHAnsi"/>
            <w:rPrChange w:id="835" w:author="fsingletonthorn" w:date="2019-06-23T09:25:00Z">
              <w:rPr>
                <w:rFonts w:cstheme="minorHAnsi"/>
              </w:rPr>
            </w:rPrChange>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823236" w:rsidRPr="008F2257" w:rsidDel="0000419C">
          <w:rPr>
            <w:rFonts w:asciiTheme="minorHAnsi" w:hAnsiTheme="minorHAnsi" w:cstheme="minorHAnsi"/>
            <w:rPrChange w:id="836" w:author="fsingletonthorn" w:date="2019-06-23T09:25:00Z">
              <w:rPr>
                <w:rFonts w:cstheme="minorHAnsi"/>
              </w:rPr>
            </w:rPrChange>
          </w:rPr>
          <w:delInstrText xml:space="preserve"> ADDIN EN.CITE </w:delInstrText>
        </w:r>
        <w:r w:rsidR="00823236" w:rsidRPr="008F2257" w:rsidDel="0000419C">
          <w:rPr>
            <w:rFonts w:asciiTheme="minorHAnsi" w:hAnsiTheme="minorHAnsi" w:cstheme="minorHAnsi"/>
            <w:rPrChange w:id="837" w:author="fsingletonthorn" w:date="2019-06-23T09:25:00Z">
              <w:rPr>
                <w:rFonts w:cstheme="minorHAnsi"/>
              </w:rPr>
            </w:rPrChange>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823236" w:rsidRPr="008F2257" w:rsidDel="0000419C">
          <w:rPr>
            <w:rFonts w:asciiTheme="minorHAnsi" w:hAnsiTheme="minorHAnsi" w:cstheme="minorHAnsi"/>
            <w:rPrChange w:id="838" w:author="fsingletonthorn" w:date="2019-06-23T09:25:00Z">
              <w:rPr>
                <w:rFonts w:cstheme="minorHAnsi"/>
              </w:rPr>
            </w:rPrChange>
          </w:rPr>
          <w:delInstrText xml:space="preserve"> ADDIN EN.CITE.DATA </w:delInstrText>
        </w:r>
        <w:r w:rsidR="00823236" w:rsidRPr="008F2257" w:rsidDel="0000419C">
          <w:rPr>
            <w:rFonts w:cstheme="minorHAnsi"/>
            <w:rPrChange w:id="839" w:author="fsingletonthorn" w:date="2019-06-23T09:25:00Z">
              <w:rPr>
                <w:rFonts w:cstheme="minorHAnsi"/>
              </w:rPr>
            </w:rPrChange>
          </w:rPr>
        </w:r>
        <w:r w:rsidR="00823236" w:rsidRPr="008F2257" w:rsidDel="0000419C">
          <w:rPr>
            <w:rFonts w:asciiTheme="minorHAnsi" w:hAnsiTheme="minorHAnsi" w:cstheme="minorHAnsi"/>
            <w:rPrChange w:id="840" w:author="fsingletonthorn" w:date="2019-06-23T09:25:00Z">
              <w:rPr>
                <w:rFonts w:cstheme="minorHAnsi"/>
              </w:rPr>
            </w:rPrChange>
          </w:rPr>
          <w:fldChar w:fldCharType="end"/>
        </w:r>
        <w:r w:rsidR="00823236" w:rsidRPr="008F2257" w:rsidDel="0000419C">
          <w:rPr>
            <w:rFonts w:cstheme="minorHAnsi"/>
            <w:rPrChange w:id="841" w:author="fsingletonthorn" w:date="2019-06-23T09:25:00Z">
              <w:rPr>
                <w:rFonts w:cstheme="minorHAnsi"/>
              </w:rPr>
            </w:rPrChange>
          </w:rPr>
        </w:r>
        <w:r w:rsidR="00823236" w:rsidRPr="008F2257" w:rsidDel="0000419C">
          <w:rPr>
            <w:rFonts w:asciiTheme="minorHAnsi" w:hAnsiTheme="minorHAnsi" w:cstheme="minorHAnsi"/>
            <w:rPrChange w:id="842" w:author="fsingletonthorn" w:date="2019-06-23T09:25:00Z">
              <w:rPr>
                <w:rFonts w:cstheme="minorHAnsi"/>
              </w:rPr>
            </w:rPrChange>
          </w:rPr>
          <w:fldChar w:fldCharType="separate"/>
        </w:r>
        <w:r w:rsidR="00823236" w:rsidRPr="008F2257" w:rsidDel="0000419C">
          <w:rPr>
            <w:rFonts w:asciiTheme="minorHAnsi" w:hAnsiTheme="minorHAnsi" w:cstheme="minorHAnsi"/>
            <w:noProof/>
            <w:rPrChange w:id="843" w:author="fsingletonthorn" w:date="2019-06-23T09:25:00Z">
              <w:rPr>
                <w:rFonts w:cstheme="minorHAnsi"/>
                <w:noProof/>
              </w:rPr>
            </w:rPrChange>
          </w:rPr>
          <w:delText>(Kelley, Darku, &amp; Chattopadhyay, 2017; Maxwell, Kelley, &amp; Rausch, 2008)</w:delText>
        </w:r>
        <w:r w:rsidR="00823236" w:rsidRPr="008F2257" w:rsidDel="0000419C">
          <w:rPr>
            <w:rFonts w:asciiTheme="minorHAnsi" w:hAnsiTheme="minorHAnsi" w:cstheme="minorHAnsi"/>
            <w:rPrChange w:id="844" w:author="fsingletonthorn" w:date="2019-06-23T09:25:00Z">
              <w:rPr>
                <w:rFonts w:cstheme="minorHAnsi"/>
              </w:rPr>
            </w:rPrChange>
          </w:rPr>
          <w:fldChar w:fldCharType="end"/>
        </w:r>
        <w:r w:rsidRPr="008F2257" w:rsidDel="0000419C">
          <w:rPr>
            <w:rFonts w:asciiTheme="minorHAnsi" w:hAnsiTheme="minorHAnsi" w:cstheme="minorHAnsi"/>
            <w:rPrChange w:id="845" w:author="fsingletonthorn" w:date="2019-06-23T09:25:00Z">
              <w:rPr>
                <w:rFonts w:cstheme="minorHAnsi"/>
              </w:rPr>
            </w:rPrChange>
          </w:rPr>
          <w:delText>.</w:delText>
        </w:r>
      </w:del>
    </w:p>
    <w:p w14:paraId="2CECDC7D" w14:textId="5D9E3AED" w:rsidR="000810F8" w:rsidRPr="008F2257" w:rsidDel="0000419C" w:rsidRDefault="000810F8" w:rsidP="000810F8">
      <w:pPr>
        <w:pStyle w:val="BodyText"/>
        <w:rPr>
          <w:del w:id="846" w:author="fsingletonthorn" w:date="2019-06-17T12:53:00Z"/>
          <w:rFonts w:cstheme="minorHAnsi"/>
          <w:szCs w:val="24"/>
        </w:rPr>
      </w:pPr>
      <w:del w:id="847" w:author="fsingletonthorn" w:date="2019-06-17T12:53:00Z">
        <w:r w:rsidRPr="008F2257" w:rsidDel="0000419C">
          <w:rPr>
            <w:rFonts w:cstheme="minorHAnsi"/>
            <w:szCs w:val="24"/>
          </w:rPr>
          <w:delText xml:space="preserve">This research also emphasizes the importance of efforts to reduce publication and reporting biases, many of which individual researchers can voluntarily and easily take part in. Firstly, data-sharing platforms such as figshare (figshare.com) and the Open Science Framework (osf.io) make it possible for researchers to easily share the results of research whether or not a study is published in a traditional journal. Secondly, pre-prints (e.g., </w:delText>
        </w:r>
        <w:r w:rsidR="0062380E" w:rsidRPr="008F2257" w:rsidDel="0000419C">
          <w:rPr>
            <w:rFonts w:cstheme="minorHAnsi"/>
            <w:rPrChange w:id="848" w:author="fsingletonthorn" w:date="2019-06-23T09:25:00Z">
              <w:rPr/>
            </w:rPrChange>
          </w:rPr>
          <w:fldChar w:fldCharType="begin"/>
        </w:r>
        <w:r w:rsidR="0062380E" w:rsidRPr="008F2257" w:rsidDel="0000419C">
          <w:rPr>
            <w:rFonts w:cstheme="minorHAnsi"/>
            <w:rPrChange w:id="849" w:author="fsingletonthorn" w:date="2019-06-23T09:25:00Z">
              <w:rPr/>
            </w:rPrChange>
          </w:rPr>
          <w:delInstrText xml:space="preserve"> HYPERLINK "https://psyarxiv.com" </w:delInstrText>
        </w:r>
        <w:r w:rsidR="0062380E" w:rsidRPr="008F2257" w:rsidDel="0000419C">
          <w:rPr>
            <w:rPrChange w:id="850" w:author="fsingletonthorn" w:date="2019-06-23T09:25:00Z">
              <w:rPr>
                <w:rStyle w:val="Hyperlink"/>
                <w:rFonts w:cstheme="minorHAnsi"/>
                <w:color w:val="auto"/>
                <w:szCs w:val="24"/>
              </w:rPr>
            </w:rPrChange>
          </w:rPr>
          <w:fldChar w:fldCharType="separate"/>
        </w:r>
        <w:r w:rsidRPr="008F2257" w:rsidDel="0000419C">
          <w:rPr>
            <w:rStyle w:val="Hyperlink"/>
            <w:rFonts w:cstheme="minorHAnsi"/>
            <w:color w:val="auto"/>
            <w:szCs w:val="24"/>
          </w:rPr>
          <w:delText>https://psyarxiv.com</w:delText>
        </w:r>
        <w:r w:rsidR="0062380E" w:rsidRPr="008F2257" w:rsidDel="0000419C">
          <w:rPr>
            <w:rStyle w:val="Hyperlink"/>
            <w:rFonts w:cstheme="minorHAnsi"/>
            <w:color w:val="auto"/>
            <w:szCs w:val="24"/>
            <w:rPrChange w:id="851" w:author="fsingletonthorn" w:date="2019-06-23T09:25:00Z">
              <w:rPr>
                <w:rStyle w:val="Hyperlink"/>
                <w:rFonts w:cstheme="minorHAnsi"/>
                <w:color w:val="auto"/>
                <w:szCs w:val="24"/>
              </w:rPr>
            </w:rPrChange>
          </w:rPr>
          <w:fldChar w:fldCharType="end"/>
        </w:r>
        <w:r w:rsidRPr="008F2257" w:rsidDel="0000419C">
          <w:rPr>
            <w:rFonts w:cstheme="minorHAnsi"/>
            <w:szCs w:val="24"/>
          </w:rPr>
          <w:delText xml:space="preserve">) allow researchers to report and publicize reports and data that may otherwise remain in the file draw, making it easier to ensure that non-significant results are accessible to other researchers and meta-analysts. Finally, projects like registered reports, in which papers are reviewed before data-collection on the basis of the design and analysis strategy as opposed to the results, also show promise in helping to develop a body of literature which is not affected by reporting and publication bias </w:delText>
        </w:r>
        <w:r w:rsidR="00823236" w:rsidRPr="008F2257" w:rsidDel="0000419C">
          <w:rPr>
            <w:rFonts w:cstheme="minorHAnsi"/>
            <w:szCs w:val="24"/>
            <w:rPrChange w:id="852" w:author="fsingletonthorn" w:date="2019-06-23T09:25:00Z">
              <w:rPr>
                <w:rFonts w:cstheme="minorHAnsi"/>
                <w:szCs w:val="24"/>
              </w:rPr>
            </w:rPrChange>
          </w:rPr>
          <w:fldChar w:fldCharType="begin"/>
        </w:r>
        <w:r w:rsidR="00823236" w:rsidRPr="008F2257" w:rsidDel="0000419C">
          <w:rPr>
            <w:rFonts w:cstheme="minorHAnsi"/>
            <w:szCs w:val="24"/>
          </w:rPr>
          <w:del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delInstrText>
        </w:r>
        <w:r w:rsidR="00823236" w:rsidRPr="008F2257" w:rsidDel="0000419C">
          <w:rPr>
            <w:rFonts w:cstheme="minorHAnsi"/>
            <w:szCs w:val="24"/>
            <w:rPrChange w:id="853" w:author="fsingletonthorn" w:date="2019-06-23T09:25:00Z">
              <w:rPr>
                <w:rFonts w:cstheme="minorHAnsi"/>
                <w:szCs w:val="24"/>
              </w:rPr>
            </w:rPrChange>
          </w:rPr>
          <w:fldChar w:fldCharType="separate"/>
        </w:r>
        <w:r w:rsidR="00823236" w:rsidRPr="008F2257" w:rsidDel="0000419C">
          <w:rPr>
            <w:rFonts w:cstheme="minorHAnsi"/>
            <w:noProof/>
            <w:szCs w:val="24"/>
          </w:rPr>
          <w:delText>(Nosek &amp; Lakens, 2014)</w:delText>
        </w:r>
        <w:r w:rsidR="00823236" w:rsidRPr="008F2257" w:rsidDel="0000419C">
          <w:rPr>
            <w:rFonts w:cstheme="minorHAnsi"/>
            <w:szCs w:val="24"/>
            <w:rPrChange w:id="854" w:author="fsingletonthorn" w:date="2019-06-23T09:25:00Z">
              <w:rPr>
                <w:rFonts w:cstheme="minorHAnsi"/>
                <w:szCs w:val="24"/>
              </w:rPr>
            </w:rPrChange>
          </w:rPr>
          <w:fldChar w:fldCharType="end"/>
        </w:r>
        <w:r w:rsidRPr="008F2257" w:rsidDel="0000419C">
          <w:rPr>
            <w:rFonts w:cstheme="minorHAnsi"/>
            <w:szCs w:val="24"/>
          </w:rPr>
          <w:delText>. However, until large bodies of research free of publication bias become available, researchers should be aware that effect sizes in published studies are likely to be considerably overstated.</w:delText>
        </w:r>
      </w:del>
    </w:p>
    <w:p w14:paraId="5955FF0D" w14:textId="15C351D7" w:rsidR="00090A5F" w:rsidRPr="008F2257" w:rsidRDefault="00090A5F" w:rsidP="00090A5F">
      <w:pPr>
        <w:pStyle w:val="BodyText"/>
        <w:rPr>
          <w:rFonts w:cstheme="minorHAnsi"/>
        </w:rPr>
      </w:pPr>
    </w:p>
    <w:p w14:paraId="3CB1B669" w14:textId="77777777" w:rsidR="00090A5F" w:rsidRPr="008F2257" w:rsidRDefault="00090A5F">
      <w:pPr>
        <w:rPr>
          <w:rFonts w:eastAsiaTheme="majorEastAsia" w:cstheme="minorHAnsi"/>
        </w:rPr>
      </w:pPr>
      <w:r w:rsidRPr="008F2257">
        <w:rPr>
          <w:rFonts w:cstheme="minorHAnsi"/>
        </w:rPr>
        <w:br w:type="page"/>
      </w:r>
    </w:p>
    <w:p w14:paraId="664A6D7D" w14:textId="29F525A3" w:rsidR="003F70B4" w:rsidRPr="003379FD" w:rsidRDefault="003F70B4">
      <w:pPr>
        <w:pStyle w:val="Heading3"/>
        <w:spacing w:line="360" w:lineRule="auto"/>
        <w:jc w:val="center"/>
        <w:rPr>
          <w:rFonts w:asciiTheme="minorHAnsi" w:hAnsiTheme="minorHAnsi" w:cstheme="minorHAnsi"/>
          <w:sz w:val="22"/>
          <w:szCs w:val="22"/>
        </w:rPr>
        <w:pPrChange w:id="855" w:author="fsingletonthorn" w:date="2019-06-23T09:26:00Z">
          <w:pPr>
            <w:pStyle w:val="Heading3"/>
            <w:spacing w:line="360" w:lineRule="auto"/>
          </w:pPr>
        </w:pPrChange>
      </w:pPr>
      <w:r w:rsidRPr="003379FD">
        <w:rPr>
          <w:rFonts w:asciiTheme="minorHAnsi" w:hAnsiTheme="minorHAnsi" w:cstheme="minorHAnsi"/>
          <w:sz w:val="22"/>
          <w:szCs w:val="22"/>
        </w:rPr>
        <w:lastRenderedPageBreak/>
        <w:t>References</w:t>
      </w:r>
    </w:p>
    <w:p w14:paraId="1984F486" w14:textId="77777777" w:rsidR="000821FB" w:rsidRPr="000821FB" w:rsidRDefault="003F70B4" w:rsidP="000821FB">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0821FB" w:rsidRPr="000821FB">
        <w:t xml:space="preserve">Agnoli, F., Wicherts, J. M., Veldkamp, C. L. S., Albiero, P., &amp; Cubelli, R. (2017). Questionable research practices among italian research psychologists. </w:t>
      </w:r>
      <w:r w:rsidR="000821FB" w:rsidRPr="000821FB">
        <w:rPr>
          <w:i/>
        </w:rPr>
        <w:t>PLOS ONE, 12</w:t>
      </w:r>
      <w:r w:rsidR="000821FB" w:rsidRPr="000821FB">
        <w:t>(3), e0172792. doi:10.1371/journal.pone.0172792</w:t>
      </w:r>
    </w:p>
    <w:p w14:paraId="1D82BF19" w14:textId="77777777" w:rsidR="000821FB" w:rsidRPr="000821FB" w:rsidRDefault="000821FB" w:rsidP="000821FB">
      <w:pPr>
        <w:pStyle w:val="EndNoteBibliography"/>
        <w:spacing w:after="0"/>
        <w:ind w:left="720" w:hanging="720"/>
      </w:pPr>
      <w:r w:rsidRPr="000821FB">
        <w:t xml:space="preserve">Bakker, M., van Dijk, A., &amp; Wicherts, J. M. (2012). The Rules of the Game Called Psychological Science. </w:t>
      </w:r>
      <w:r w:rsidRPr="000821FB">
        <w:rPr>
          <w:i/>
        </w:rPr>
        <w:t>Perspectives on Psychological Science, 7</w:t>
      </w:r>
      <w:r w:rsidRPr="000821FB">
        <w:t>(6), 543-554. doi:10.1177/1745691612459060</w:t>
      </w:r>
    </w:p>
    <w:p w14:paraId="4AAC6A2D" w14:textId="77777777" w:rsidR="000821FB" w:rsidRPr="000821FB" w:rsidRDefault="000821FB" w:rsidP="000821FB">
      <w:pPr>
        <w:pStyle w:val="EndNoteBibliography"/>
        <w:spacing w:after="0"/>
        <w:ind w:left="720" w:hanging="720"/>
      </w:pPr>
      <w:r w:rsidRPr="000821FB">
        <w:t xml:space="preserve">Button, K. S., Ioannidis, J. P. A., Mokrysz, C., Nosek, B. A., Flint, J., Robinson, E. S. J., &amp; Munafo, M. R. (2013). Power failure: why small sample size undermines the reliability of neuroscience. </w:t>
      </w:r>
      <w:r w:rsidRPr="000821FB">
        <w:rPr>
          <w:i/>
        </w:rPr>
        <w:t>Nature Reviews Neuroscience, 14</w:t>
      </w:r>
      <w:r w:rsidRPr="000821FB">
        <w:t>(5), 365-376. doi:10.1038/nrn3475</w:t>
      </w:r>
    </w:p>
    <w:p w14:paraId="75B8F098" w14:textId="77777777" w:rsidR="000821FB" w:rsidRPr="000821FB" w:rsidRDefault="000821FB" w:rsidP="000821FB">
      <w:pPr>
        <w:pStyle w:val="EndNoteBibliography"/>
        <w:spacing w:after="0"/>
        <w:ind w:left="720" w:hanging="720"/>
      </w:pPr>
      <w:r w:rsidRPr="000821FB">
        <w:t xml:space="preserve">Camerer, C. F., Dreber, A., Holzmeister, F., Ho, T.-H., Huber, J., Johannesson, M., . . . Wu, H. (2018). Evaluating the replicability of social science experiments in Nature and Science between 2010 and 2015. </w:t>
      </w:r>
      <w:r w:rsidRPr="000821FB">
        <w:rPr>
          <w:i/>
        </w:rPr>
        <w:t>Nature Human Behaviour, 2</w:t>
      </w:r>
      <w:r w:rsidRPr="000821FB">
        <w:t>(9), 637-644. doi:10.1038/s41562-018-0399-z</w:t>
      </w:r>
    </w:p>
    <w:p w14:paraId="30315B86" w14:textId="77777777" w:rsidR="000821FB" w:rsidRPr="000821FB" w:rsidRDefault="000821FB" w:rsidP="000821FB">
      <w:pPr>
        <w:pStyle w:val="EndNoteBibliography"/>
        <w:spacing w:after="0"/>
        <w:ind w:left="720" w:hanging="720"/>
      </w:pPr>
      <w:r w:rsidRPr="000821FB">
        <w:t xml:space="preserve">Cohen, J. (1962). The statistical power of abnormal-social psychological research: A review. </w:t>
      </w:r>
      <w:r w:rsidRPr="000821FB">
        <w:rPr>
          <w:i/>
        </w:rPr>
        <w:t>The Journal of Abnormal and Social Psychology, 65</w:t>
      </w:r>
      <w:r w:rsidRPr="000821FB">
        <w:t>(3), 145-153. doi:10.1037/h0045186</w:t>
      </w:r>
    </w:p>
    <w:p w14:paraId="0BD279D6" w14:textId="77777777" w:rsidR="000821FB" w:rsidRPr="000821FB" w:rsidRDefault="000821FB" w:rsidP="000821FB">
      <w:pPr>
        <w:pStyle w:val="EndNoteBibliography"/>
        <w:spacing w:after="0"/>
        <w:ind w:left="720" w:hanging="720"/>
      </w:pPr>
      <w:r w:rsidRPr="000821FB">
        <w:t xml:space="preserve">Depaoli, S., Clifton, J. P., &amp; Cobb, P. R. (2016). Just Another Gibbs Sampler (JAGS): Flexible Software for MCMC Implementation. </w:t>
      </w:r>
      <w:r w:rsidRPr="000821FB">
        <w:rPr>
          <w:i/>
        </w:rPr>
        <w:t>Journal of Educational and Behavioral Statistics, 41</w:t>
      </w:r>
      <w:r w:rsidRPr="000821FB">
        <w:t>(6), 628-649. doi:10.3102/1076998616664876</w:t>
      </w:r>
    </w:p>
    <w:p w14:paraId="47236675" w14:textId="77777777" w:rsidR="000821FB" w:rsidRPr="000821FB" w:rsidRDefault="000821FB" w:rsidP="000821FB">
      <w:pPr>
        <w:pStyle w:val="EndNoteBibliography"/>
        <w:spacing w:after="0"/>
        <w:ind w:left="720" w:hanging="720"/>
      </w:pPr>
      <w:r w:rsidRPr="000821FB">
        <w:t xml:space="preserve">Dwan, K., Gamble, C., Williamson, P. R., &amp; Kirkham, J. J. (2013). Systematic Review of the Empirical Evidence of Study Publication Bias and Outcome Reporting Bias — An Updated Review. </w:t>
      </w:r>
      <w:r w:rsidRPr="000821FB">
        <w:rPr>
          <w:i/>
        </w:rPr>
        <w:t>PLOS ONE, 8</w:t>
      </w:r>
      <w:r w:rsidRPr="000821FB">
        <w:t>(7), e66844. doi:10.1371/journal.pone.0066844</w:t>
      </w:r>
    </w:p>
    <w:p w14:paraId="0F844EF7" w14:textId="554C1363" w:rsidR="000821FB" w:rsidRPr="000821FB" w:rsidRDefault="000821FB" w:rsidP="000821FB">
      <w:pPr>
        <w:pStyle w:val="EndNoteBibliography"/>
        <w:spacing w:after="0"/>
        <w:ind w:left="720" w:hanging="720"/>
      </w:pPr>
      <w:r w:rsidRPr="000821FB">
        <w:t xml:space="preserve">Ebersole, C. R., Atherton, O. E., Belanger, A. L., Skulborstad, H. M., Allen, J. M., Banks, J. B., . . . Nosek, B. A. (2016). Many Labs 3: Evaluating participant pool quality across the academic semester via replication. </w:t>
      </w:r>
      <w:r w:rsidRPr="000821FB">
        <w:rPr>
          <w:i/>
        </w:rPr>
        <w:t>Journal of Experimental Social Psychology, 67</w:t>
      </w:r>
      <w:r w:rsidRPr="000821FB">
        <w:t>, 68-82. doi:</w:t>
      </w:r>
      <w:hyperlink r:id="rId23" w:history="1">
        <w:r w:rsidRPr="000821FB">
          <w:rPr>
            <w:rStyle w:val="Hyperlink"/>
          </w:rPr>
          <w:t>https://doi.org/10.1016/j.jesp.2015.10.012</w:t>
        </w:r>
      </w:hyperlink>
    </w:p>
    <w:p w14:paraId="5F28686F" w14:textId="350084E8" w:rsidR="000821FB" w:rsidRPr="000821FB" w:rsidRDefault="000821FB" w:rsidP="000821FB">
      <w:pPr>
        <w:pStyle w:val="EndNoteBibliography"/>
        <w:spacing w:after="0"/>
        <w:ind w:left="720" w:hanging="720"/>
      </w:pPr>
      <w:r w:rsidRPr="000821FB">
        <w:t xml:space="preserve">Egger, M., Smith, G. D., Schneider, M., &amp; Minder, C. (1997). Bias in meta-analysis detected by a simple, graphical test. </w:t>
      </w:r>
      <w:r w:rsidRPr="000821FB">
        <w:rPr>
          <w:i/>
        </w:rPr>
        <w:t>BMJ, 315</w:t>
      </w:r>
      <w:r w:rsidRPr="000821FB">
        <w:t xml:space="preserve">(7109), 629.  Retrieved from </w:t>
      </w:r>
      <w:hyperlink r:id="rId24" w:history="1">
        <w:r w:rsidRPr="000821FB">
          <w:rPr>
            <w:rStyle w:val="Hyperlink"/>
          </w:rPr>
          <w:t>http://www.bmj.com/content/315/7109/629.abstract</w:t>
        </w:r>
      </w:hyperlink>
    </w:p>
    <w:p w14:paraId="7D58DB63" w14:textId="77777777" w:rsidR="000821FB" w:rsidRPr="000821FB" w:rsidRDefault="000821FB" w:rsidP="000821FB">
      <w:pPr>
        <w:pStyle w:val="EndNoteBibliography"/>
        <w:spacing w:after="0"/>
        <w:ind w:left="720" w:hanging="720"/>
      </w:pPr>
      <w:r w:rsidRPr="000821FB">
        <w:t xml:space="preserve">Fanelli, D. (2012). Negative results are disappearing from most disciplines and countries. </w:t>
      </w:r>
      <w:r w:rsidRPr="000821FB">
        <w:rPr>
          <w:i/>
        </w:rPr>
        <w:t>Scientometrics, 90</w:t>
      </w:r>
      <w:r w:rsidRPr="000821FB">
        <w:t>(3), 891-904. doi:10.1007/s11192-011-0494-7</w:t>
      </w:r>
    </w:p>
    <w:p w14:paraId="5783059F" w14:textId="77777777" w:rsidR="000821FB" w:rsidRPr="000821FB" w:rsidRDefault="000821FB" w:rsidP="000821FB">
      <w:pPr>
        <w:pStyle w:val="EndNoteBibliography"/>
        <w:spacing w:after="0"/>
        <w:ind w:left="720" w:hanging="720"/>
      </w:pPr>
      <w:r w:rsidRPr="000821FB">
        <w:t xml:space="preserve">Fiedler, K., &amp; Schwarz, N. (2015). Questionable Research Practices Revisited. </w:t>
      </w:r>
      <w:r w:rsidRPr="000821FB">
        <w:rPr>
          <w:i/>
        </w:rPr>
        <w:t>Social Psychological and Personality Science, 7</w:t>
      </w:r>
      <w:r w:rsidRPr="000821FB">
        <w:t>(1), 45-52. doi:10.1177/1948550615612150</w:t>
      </w:r>
    </w:p>
    <w:p w14:paraId="5A5D0C2A" w14:textId="71302489" w:rsidR="000821FB" w:rsidRPr="000821FB" w:rsidRDefault="000821FB" w:rsidP="000821FB">
      <w:pPr>
        <w:pStyle w:val="EndNoteBibliography"/>
        <w:spacing w:after="0"/>
        <w:ind w:left="720" w:hanging="720"/>
      </w:pPr>
      <w:r w:rsidRPr="000821FB">
        <w:t xml:space="preserve">Franco, A., Malhotra, N., &amp; Simonovits, G. (2014). Publication bias in the social sciences: Unlocking the file drawer. </w:t>
      </w:r>
      <w:r w:rsidRPr="000821FB">
        <w:rPr>
          <w:i/>
        </w:rPr>
        <w:t>Science, 345</w:t>
      </w:r>
      <w:r w:rsidRPr="000821FB">
        <w:t xml:space="preserve">(6203), 1502.  Retrieved from </w:t>
      </w:r>
      <w:hyperlink r:id="rId25" w:history="1">
        <w:r w:rsidRPr="000821FB">
          <w:rPr>
            <w:rStyle w:val="Hyperlink"/>
          </w:rPr>
          <w:t>http://science.sciencemag.org/content/345/6203/1502.abstract</w:t>
        </w:r>
      </w:hyperlink>
    </w:p>
    <w:p w14:paraId="027C4159" w14:textId="77777777" w:rsidR="000821FB" w:rsidRPr="000821FB" w:rsidRDefault="000821FB" w:rsidP="000821FB">
      <w:pPr>
        <w:pStyle w:val="EndNoteBibliography"/>
        <w:spacing w:after="0"/>
        <w:ind w:left="720" w:hanging="720"/>
      </w:pPr>
      <w:r w:rsidRPr="000821FB">
        <w:t xml:space="preserve">Hartgerink, C. H. J., van Aert, R. C. M., Nuijten, M. B., Wicherts, J. M., &amp; van Assen, M. A. L. M. (2016). Distributions of p-values smaller than .05 in psychology: what is going on? </w:t>
      </w:r>
      <w:r w:rsidRPr="000821FB">
        <w:rPr>
          <w:i/>
        </w:rPr>
        <w:t>PeerJ, 4</w:t>
      </w:r>
      <w:r w:rsidRPr="000821FB">
        <w:t>, e1935. doi:10.7717/peerj.1935</w:t>
      </w:r>
    </w:p>
    <w:p w14:paraId="7C868745" w14:textId="77777777" w:rsidR="000821FB" w:rsidRPr="000821FB" w:rsidRDefault="000821FB" w:rsidP="000821FB">
      <w:pPr>
        <w:pStyle w:val="EndNoteBibliography"/>
        <w:spacing w:after="0"/>
        <w:ind w:left="720" w:hanging="720"/>
      </w:pPr>
      <w:r w:rsidRPr="000821FB">
        <w:t xml:space="preserve">Hedges, L. V. (1992). Modeling Publication Selection Effects in Meta-Analysis. </w:t>
      </w:r>
      <w:r w:rsidRPr="000821FB">
        <w:rPr>
          <w:i/>
        </w:rPr>
        <w:t>Statistical Science, 7</w:t>
      </w:r>
      <w:r w:rsidRPr="000821FB">
        <w:t xml:space="preserve">(2), 246-255. </w:t>
      </w:r>
    </w:p>
    <w:p w14:paraId="484744BC" w14:textId="77777777" w:rsidR="000821FB" w:rsidRPr="000821FB" w:rsidRDefault="000821FB" w:rsidP="000821FB">
      <w:pPr>
        <w:pStyle w:val="EndNoteBibliography"/>
        <w:spacing w:after="0"/>
        <w:ind w:left="720" w:hanging="720"/>
      </w:pPr>
      <w:r w:rsidRPr="000821FB">
        <w:t xml:space="preserve">The importance of no evidence. (2019). </w:t>
      </w:r>
      <w:r w:rsidRPr="000821FB">
        <w:rPr>
          <w:i/>
        </w:rPr>
        <w:t>Nature Human Behaviour, 3</w:t>
      </w:r>
      <w:r w:rsidRPr="000821FB">
        <w:t>(3), 197-197. doi:10.1038/s41562-019-0569-7</w:t>
      </w:r>
    </w:p>
    <w:p w14:paraId="4DF66665" w14:textId="77777777" w:rsidR="000821FB" w:rsidRPr="000821FB" w:rsidRDefault="000821FB" w:rsidP="000821FB">
      <w:pPr>
        <w:pStyle w:val="EndNoteBibliography"/>
        <w:spacing w:after="0"/>
        <w:ind w:left="720" w:hanging="720"/>
      </w:pPr>
      <w:r w:rsidRPr="000821FB">
        <w:t xml:space="preserve">John, L. K., Loewenstein, G., &amp; Prelec, D. (2012). Measuring the Prevalence of Questionable Research Practices With Incentives for Truth Telling. </w:t>
      </w:r>
      <w:r w:rsidRPr="000821FB">
        <w:rPr>
          <w:i/>
        </w:rPr>
        <w:t>Psychological Science, 23</w:t>
      </w:r>
      <w:r w:rsidRPr="000821FB">
        <w:t>(5), 524-532. doi:10.1177/0956797611430953</w:t>
      </w:r>
    </w:p>
    <w:p w14:paraId="540505C3" w14:textId="77777777" w:rsidR="000821FB" w:rsidRPr="000821FB" w:rsidRDefault="000821FB" w:rsidP="000821FB">
      <w:pPr>
        <w:pStyle w:val="EndNoteBibliography"/>
        <w:spacing w:after="0"/>
        <w:ind w:left="720" w:hanging="720"/>
      </w:pPr>
      <w:r w:rsidRPr="000821FB">
        <w:t xml:space="preserve">Kelley, K., Darku, F. B., &amp; Chattopadhyay, B. (2017). Accuracy in Parameter Estimation for a General Class of Effect Sizes: A Sequential Approach. </w:t>
      </w:r>
      <w:r w:rsidRPr="000821FB">
        <w:rPr>
          <w:i/>
        </w:rPr>
        <w:t>Psychological Methods</w:t>
      </w:r>
      <w:r w:rsidRPr="000821FB">
        <w:t>. doi:10.1037/met0000127</w:t>
      </w:r>
    </w:p>
    <w:p w14:paraId="3877E558" w14:textId="77777777" w:rsidR="000821FB" w:rsidRPr="000821FB" w:rsidRDefault="000821FB" w:rsidP="000821FB">
      <w:pPr>
        <w:pStyle w:val="EndNoteBibliography"/>
        <w:spacing w:after="0"/>
        <w:ind w:left="720" w:hanging="720"/>
      </w:pPr>
      <w:r w:rsidRPr="000821FB">
        <w:t xml:space="preserve">Kenny, D. A., &amp; Judd, C. M. (2019). The unappreciated heterogeneity of effect sizes: Implications for power, precision, planning of research, and replication. </w:t>
      </w:r>
      <w:r w:rsidRPr="000821FB">
        <w:rPr>
          <w:i/>
        </w:rPr>
        <w:t>Psychol Methods</w:t>
      </w:r>
      <w:r w:rsidRPr="000821FB">
        <w:t>. doi:10.1037/met0000209</w:t>
      </w:r>
    </w:p>
    <w:p w14:paraId="496A96F0" w14:textId="77777777" w:rsidR="000821FB" w:rsidRPr="000821FB" w:rsidRDefault="000821FB" w:rsidP="000821FB">
      <w:pPr>
        <w:pStyle w:val="EndNoteBibliography"/>
        <w:spacing w:after="0"/>
        <w:ind w:left="720" w:hanging="720"/>
      </w:pPr>
      <w:r w:rsidRPr="000821FB">
        <w:lastRenderedPageBreak/>
        <w:t xml:space="preserve">Kerr, N. L. (1998). HARKing: Hypothesizing After the Results are Known. </w:t>
      </w:r>
      <w:r w:rsidRPr="000821FB">
        <w:rPr>
          <w:i/>
        </w:rPr>
        <w:t>Personality and Social Psychology Review, 2</w:t>
      </w:r>
      <w:r w:rsidRPr="000821FB">
        <w:t>(3), 196-217. doi:10.1207/s15327957pspr0203_4</w:t>
      </w:r>
    </w:p>
    <w:p w14:paraId="6752AC5B" w14:textId="77777777" w:rsidR="000821FB" w:rsidRPr="000821FB" w:rsidRDefault="000821FB" w:rsidP="000821FB">
      <w:pPr>
        <w:pStyle w:val="EndNoteBibliography"/>
        <w:spacing w:after="0"/>
        <w:ind w:left="720" w:hanging="720"/>
      </w:pPr>
      <w:r w:rsidRPr="000821FB">
        <w:t xml:space="preserve">Klein, R., Ratliff, K., Vianello, M., Adams Jr, R., Bahník, S., Bernstein, M., . . . Brumbaugh, C. (2014). Data from investigating variation in replicability: A “many labs” replication project. </w:t>
      </w:r>
      <w:r w:rsidRPr="000821FB">
        <w:rPr>
          <w:i/>
        </w:rPr>
        <w:t>Journal of Open Psychology Data, 2</w:t>
      </w:r>
      <w:r w:rsidRPr="000821FB">
        <w:t xml:space="preserve">(1). </w:t>
      </w:r>
    </w:p>
    <w:p w14:paraId="61C1C2B4" w14:textId="77777777" w:rsidR="000821FB" w:rsidRPr="000821FB" w:rsidRDefault="000821FB" w:rsidP="000821FB">
      <w:pPr>
        <w:pStyle w:val="EndNoteBibliography"/>
        <w:spacing w:after="0"/>
        <w:ind w:left="720" w:hanging="720"/>
      </w:pPr>
      <w:r w:rsidRPr="000821FB">
        <w:t xml:space="preserve">Lakens, D. (2017). Equivalence Tests. </w:t>
      </w:r>
      <w:r w:rsidRPr="000821FB">
        <w:rPr>
          <w:i/>
        </w:rPr>
        <w:t>Social Psychological and Personality Science, 8</w:t>
      </w:r>
      <w:r w:rsidRPr="000821FB">
        <w:t>(4), 355-362. doi:10.1177/1948550617697177</w:t>
      </w:r>
    </w:p>
    <w:p w14:paraId="6B14978D" w14:textId="77777777" w:rsidR="000821FB" w:rsidRPr="000821FB" w:rsidRDefault="000821FB" w:rsidP="000821FB">
      <w:pPr>
        <w:pStyle w:val="EndNoteBibliography"/>
        <w:spacing w:after="0"/>
        <w:ind w:left="720" w:hanging="720"/>
      </w:pPr>
      <w:r w:rsidRPr="000821FB">
        <w:t xml:space="preserve">Lakens, D., Scheel, A. M., &amp; Isager, P. M. (2018). Equivalence Testing for Psychological Research: A Tutorial. </w:t>
      </w:r>
      <w:r w:rsidRPr="000821FB">
        <w:rPr>
          <w:i/>
        </w:rPr>
        <w:t>Advances In Methods and Practices in Psychological Science, 1</w:t>
      </w:r>
      <w:r w:rsidRPr="000821FB">
        <w:t>(2), 259-269. doi:10.1177/2515245918770963</w:t>
      </w:r>
    </w:p>
    <w:p w14:paraId="318245E3" w14:textId="77777777" w:rsidR="000821FB" w:rsidRPr="000821FB" w:rsidRDefault="000821FB" w:rsidP="000821FB">
      <w:pPr>
        <w:pStyle w:val="EndNoteBibliography"/>
        <w:spacing w:after="0"/>
        <w:ind w:left="720" w:hanging="720"/>
      </w:pPr>
      <w:r w:rsidRPr="000821FB">
        <w:t xml:space="preserve">Lane, D. M., &amp; Dunlap, W. P. (1978). Estimating effect size: Bias resulting from the significance criterion in editorial decisions. </w:t>
      </w:r>
      <w:r w:rsidRPr="000821FB">
        <w:rPr>
          <w:i/>
        </w:rPr>
        <w:t>British Journal of Mathematical and Statistical Psychology, 31</w:t>
      </w:r>
      <w:r w:rsidRPr="000821FB">
        <w:t>(2), 107-112. doi:10.1111/j.2044-8317.1978.tb00578.x</w:t>
      </w:r>
    </w:p>
    <w:p w14:paraId="7F7FAED3" w14:textId="77777777" w:rsidR="000821FB" w:rsidRPr="000821FB" w:rsidRDefault="000821FB" w:rsidP="000821FB">
      <w:pPr>
        <w:pStyle w:val="EndNoteBibliography"/>
        <w:spacing w:after="0"/>
        <w:ind w:left="720" w:hanging="720"/>
      </w:pPr>
      <w:r w:rsidRPr="000821FB">
        <w:t xml:space="preserve">Mahoney, M. J. (1977). Publication prejudices: An experimental study of confirmatory bias in the peer review system. </w:t>
      </w:r>
      <w:r w:rsidRPr="000821FB">
        <w:rPr>
          <w:i/>
        </w:rPr>
        <w:t>Cognitive Therapy and Research, 1</w:t>
      </w:r>
      <w:r w:rsidRPr="000821FB">
        <w:t>(2), 161-175. doi:10.1007/BF01173636</w:t>
      </w:r>
    </w:p>
    <w:p w14:paraId="7748BE01" w14:textId="77777777" w:rsidR="000821FB" w:rsidRPr="000821FB" w:rsidRDefault="000821FB" w:rsidP="000821FB">
      <w:pPr>
        <w:pStyle w:val="EndNoteBibliography"/>
        <w:spacing w:after="0"/>
        <w:ind w:left="720" w:hanging="720"/>
      </w:pPr>
      <w:r w:rsidRPr="000821FB">
        <w:t xml:space="preserve">Maxwell, S. E., Kelley, K., &amp; Rausch, J. R. (2008). Sample size planning for statistical power and accuracy in parameter estimation. </w:t>
      </w:r>
      <w:r w:rsidRPr="000821FB">
        <w:rPr>
          <w:i/>
        </w:rPr>
        <w:t>Annual Review of Psychology, 59</w:t>
      </w:r>
      <w:r w:rsidRPr="000821FB">
        <w:t>(1), 537-563. doi:doi:10.1146/annurev.psych.59.103006.093735</w:t>
      </w:r>
    </w:p>
    <w:p w14:paraId="306F2620" w14:textId="77777777" w:rsidR="000821FB" w:rsidRPr="000821FB" w:rsidRDefault="000821FB" w:rsidP="000821FB">
      <w:pPr>
        <w:pStyle w:val="EndNoteBibliography"/>
        <w:spacing w:after="0"/>
        <w:ind w:left="720" w:hanging="720"/>
      </w:pPr>
      <w:r w:rsidRPr="000821FB">
        <w:t xml:space="preserve">Moshontz, H., Campbell, L., Ebersole, C. R., Ijzerman, H., Urry, H. L., Forscher, P. S., . . . Chartier, C. R. (2018). The Psychological Science Accelerator: Advancing Psychology Through a Distributed Collaborative Network. </w:t>
      </w:r>
      <w:r w:rsidRPr="000821FB">
        <w:rPr>
          <w:i/>
        </w:rPr>
        <w:t>Advances In Methods and Practices in Psychological Science, 1</w:t>
      </w:r>
      <w:r w:rsidRPr="000821FB">
        <w:t>(4), 501-515. doi:10.1177/2515245918797607</w:t>
      </w:r>
    </w:p>
    <w:p w14:paraId="3B36D815" w14:textId="77777777" w:rsidR="000821FB" w:rsidRPr="000821FB" w:rsidRDefault="000821FB" w:rsidP="000821FB">
      <w:pPr>
        <w:pStyle w:val="EndNoteBibliography"/>
        <w:spacing w:after="0"/>
        <w:ind w:left="720" w:hanging="720"/>
      </w:pPr>
      <w:r w:rsidRPr="000821FB">
        <w:t xml:space="preserve">Murphy, K. R., &amp; Aguinis, H. (2017). HARKing: How Badly Can Cherry-Picking and Question Trolling Produce Bias in Published Results? </w:t>
      </w:r>
      <w:r w:rsidRPr="000821FB">
        <w:rPr>
          <w:i/>
        </w:rPr>
        <w:t>Journal of Business and Psychology</w:t>
      </w:r>
      <w:r w:rsidRPr="000821FB">
        <w:t>. doi:10.1007/s10869-017-9524-7</w:t>
      </w:r>
    </w:p>
    <w:p w14:paraId="73E5818A" w14:textId="77777777" w:rsidR="000821FB" w:rsidRPr="000821FB" w:rsidRDefault="000821FB" w:rsidP="000821FB">
      <w:pPr>
        <w:pStyle w:val="EndNoteBibliography"/>
        <w:spacing w:after="0"/>
        <w:ind w:left="720" w:hanging="720"/>
      </w:pPr>
      <w:r w:rsidRPr="000821FB">
        <w:t xml:space="preserve">Nakagawa, S., &amp; Santos, E. S. A. (2012). Methodological issues and advances in biological meta-analysis. </w:t>
      </w:r>
      <w:r w:rsidRPr="000821FB">
        <w:rPr>
          <w:i/>
        </w:rPr>
        <w:t>Evolutionary Ecology, 26</w:t>
      </w:r>
      <w:r w:rsidRPr="000821FB">
        <w:t>(5), 1253-1274. doi:10.1007/s10682-012-9555-5</w:t>
      </w:r>
    </w:p>
    <w:p w14:paraId="5441BEB9" w14:textId="77777777" w:rsidR="000821FB" w:rsidRPr="000821FB" w:rsidRDefault="000821FB" w:rsidP="000821FB">
      <w:pPr>
        <w:pStyle w:val="EndNoteBibliography"/>
        <w:spacing w:after="0"/>
        <w:ind w:left="720" w:hanging="720"/>
      </w:pPr>
      <w:r w:rsidRPr="000821FB">
        <w:t xml:space="preserve">Nosek, B. A., &amp; Lakens, D. (2014). Registered Reports. </w:t>
      </w:r>
      <w:r w:rsidRPr="000821FB">
        <w:rPr>
          <w:i/>
        </w:rPr>
        <w:t>Social Psychology, 45</w:t>
      </w:r>
      <w:r w:rsidRPr="000821FB">
        <w:t>(3), 137-141. doi:10.1027/1864-9335/a000192</w:t>
      </w:r>
    </w:p>
    <w:p w14:paraId="74F78B32" w14:textId="77777777" w:rsidR="000821FB" w:rsidRPr="000821FB" w:rsidRDefault="000821FB" w:rsidP="000821FB">
      <w:pPr>
        <w:pStyle w:val="EndNoteBibliography"/>
        <w:spacing w:after="0"/>
        <w:ind w:left="720" w:hanging="720"/>
      </w:pPr>
      <w:r w:rsidRPr="000821FB">
        <w:t xml:space="preserve">Oakes, M. (1986). </w:t>
      </w:r>
      <w:r w:rsidRPr="000821FB">
        <w:rPr>
          <w:i/>
        </w:rPr>
        <w:t>Statistical inference: A commentary for the social and behavioural sciences</w:t>
      </w:r>
      <w:r w:rsidRPr="000821FB">
        <w:t xml:space="preserve">. New York, NY: Wiley. </w:t>
      </w:r>
    </w:p>
    <w:p w14:paraId="6995E6CC" w14:textId="00C4A038" w:rsidR="000821FB" w:rsidRPr="000821FB" w:rsidRDefault="000821FB" w:rsidP="000821FB">
      <w:pPr>
        <w:pStyle w:val="EndNoteBibliography"/>
        <w:spacing w:after="0"/>
        <w:ind w:left="720" w:hanging="720"/>
      </w:pPr>
      <w:r w:rsidRPr="000821FB">
        <w:t xml:space="preserve">Open Science Collaboration. (2015). Estimating the reproducibility of psychological science. </w:t>
      </w:r>
      <w:r w:rsidRPr="000821FB">
        <w:rPr>
          <w:i/>
        </w:rPr>
        <w:t>Science, 349</w:t>
      </w:r>
      <w:r w:rsidRPr="000821FB">
        <w:t xml:space="preserve">(6251).  Retrieved from </w:t>
      </w:r>
      <w:hyperlink r:id="rId26" w:history="1">
        <w:r w:rsidRPr="000821FB">
          <w:rPr>
            <w:rStyle w:val="Hyperlink"/>
          </w:rPr>
          <w:t>http://science.sciencemag.org/content/349/6251/aac4716.abstract</w:t>
        </w:r>
      </w:hyperlink>
    </w:p>
    <w:p w14:paraId="180AE8EF" w14:textId="77777777" w:rsidR="000821FB" w:rsidRPr="000821FB" w:rsidRDefault="000821FB" w:rsidP="000821FB">
      <w:pPr>
        <w:pStyle w:val="EndNoteBibliography"/>
        <w:spacing w:after="0"/>
        <w:ind w:left="720" w:hanging="720"/>
      </w:pPr>
      <w:r w:rsidRPr="000821FB">
        <w:t xml:space="preserve">Plummer, M., Stukalov, A., &amp; Denwood, M. (2018). rjags: Bayesian Graphical Models using MCMC. R package version 4.8.0. </w:t>
      </w:r>
    </w:p>
    <w:p w14:paraId="4AB84C1D" w14:textId="77777777" w:rsidR="000821FB" w:rsidRPr="000821FB" w:rsidRDefault="000821FB" w:rsidP="000821FB">
      <w:pPr>
        <w:pStyle w:val="EndNoteBibliography"/>
        <w:spacing w:after="0"/>
        <w:ind w:left="720" w:hanging="720"/>
      </w:pPr>
      <w:r w:rsidRPr="000821FB">
        <w:t xml:space="preserve">Pocock, S. J. (1977). Group sequential methods in the design and analysis of clinical trials. </w:t>
      </w:r>
      <w:r w:rsidRPr="000821FB">
        <w:rPr>
          <w:i/>
        </w:rPr>
        <w:t>Biometrika, 64</w:t>
      </w:r>
      <w:r w:rsidRPr="000821FB">
        <w:t>(2), 191-199. doi:10.1093/biomet/64.2.191</w:t>
      </w:r>
    </w:p>
    <w:p w14:paraId="6B0A2CFA" w14:textId="28AF3035" w:rsidR="000821FB" w:rsidRPr="000821FB" w:rsidRDefault="000821FB" w:rsidP="000821FB">
      <w:pPr>
        <w:pStyle w:val="EndNoteBibliography"/>
        <w:spacing w:after="0"/>
        <w:ind w:left="720" w:hanging="720"/>
      </w:pPr>
      <w:r w:rsidRPr="000821FB">
        <w:t xml:space="preserve">R Development Core Team. (2018). R: A language and environment for statistical computing (Version 3.5.0). Vienna, Austria: R Foundation for Statistical Computing. Retrieved from </w:t>
      </w:r>
      <w:hyperlink r:id="rId27" w:history="1">
        <w:r w:rsidRPr="000821FB">
          <w:rPr>
            <w:rStyle w:val="Hyperlink"/>
          </w:rPr>
          <w:t>http://www.R-project.org</w:t>
        </w:r>
      </w:hyperlink>
    </w:p>
    <w:p w14:paraId="6B2A6710" w14:textId="4CDFBEF2" w:rsidR="000821FB" w:rsidRPr="000821FB" w:rsidRDefault="000821FB" w:rsidP="000821FB">
      <w:pPr>
        <w:pStyle w:val="EndNoteBibliography"/>
        <w:spacing w:after="0"/>
        <w:ind w:left="720" w:hanging="720"/>
      </w:pPr>
      <w:r w:rsidRPr="000821FB">
        <w:t xml:space="preserve">Schäfer, T., &amp; Schwarz, M. A. (2019). The Meaningfulness of Effect Sizes in Psychological Research: Differences Between Sub-Disciplines and the Impact of Potential Biases. </w:t>
      </w:r>
      <w:r w:rsidRPr="000821FB">
        <w:rPr>
          <w:i/>
        </w:rPr>
        <w:t>Frontiers in Psychology, 10</w:t>
      </w:r>
      <w:r w:rsidRPr="000821FB">
        <w:t xml:space="preserve">, 813.  Retrieved from </w:t>
      </w:r>
      <w:hyperlink r:id="rId28" w:history="1">
        <w:r w:rsidRPr="000821FB">
          <w:rPr>
            <w:rStyle w:val="Hyperlink"/>
          </w:rPr>
          <w:t>https://www.frontiersin.org/article/10.3389/fpsyg.2019.00813</w:t>
        </w:r>
      </w:hyperlink>
    </w:p>
    <w:p w14:paraId="2610181D" w14:textId="77777777" w:rsidR="000821FB" w:rsidRPr="000821FB" w:rsidRDefault="000821FB" w:rsidP="000821FB">
      <w:pPr>
        <w:pStyle w:val="EndNoteBibliography"/>
        <w:spacing w:after="0"/>
        <w:ind w:left="720" w:hanging="720"/>
      </w:pPr>
      <w:r w:rsidRPr="000821FB">
        <w:t xml:space="preserve">Simmons, J. P., Nelson, L. D., &amp; Simonsohn, U. (2011). False-Positive Psychology. </w:t>
      </w:r>
      <w:r w:rsidRPr="000821FB">
        <w:rPr>
          <w:i/>
        </w:rPr>
        <w:t>Psychological Science, 22</w:t>
      </w:r>
      <w:r w:rsidRPr="000821FB">
        <w:t>(11), 1359-1366. doi:10.1177/0956797611417632</w:t>
      </w:r>
    </w:p>
    <w:p w14:paraId="2A26F64A" w14:textId="77777777" w:rsidR="000821FB" w:rsidRPr="000821FB" w:rsidRDefault="000821FB" w:rsidP="000821FB">
      <w:pPr>
        <w:pStyle w:val="EndNoteBibliography"/>
        <w:spacing w:after="0"/>
        <w:ind w:left="720" w:hanging="720"/>
      </w:pPr>
      <w:r w:rsidRPr="000821FB">
        <w:t xml:space="preserve">Stanley, T. D., Carter, E. C., &amp; Doucouliagos, H. (2018). What Meta-Analyses Reveal About the Replicability of Psychological Research. </w:t>
      </w:r>
      <w:r w:rsidRPr="000821FB">
        <w:rPr>
          <w:i/>
        </w:rPr>
        <w:t>Psychological Bulletin</w:t>
      </w:r>
      <w:r w:rsidRPr="000821FB">
        <w:t xml:space="preserve">. </w:t>
      </w:r>
    </w:p>
    <w:p w14:paraId="0C6AF5D0" w14:textId="77777777" w:rsidR="000821FB" w:rsidRPr="000821FB" w:rsidRDefault="000821FB" w:rsidP="000821FB">
      <w:pPr>
        <w:pStyle w:val="EndNoteBibliography"/>
        <w:spacing w:after="0"/>
        <w:ind w:left="720" w:hanging="720"/>
      </w:pPr>
      <w:r w:rsidRPr="000821FB">
        <w:lastRenderedPageBreak/>
        <w:t xml:space="preserve">Sterling, T. D. (1959). Publication Decisions and Their Possible Effects on Inferences Drawn from Tests of Significance--Or Vice Versa. </w:t>
      </w:r>
      <w:r w:rsidRPr="000821FB">
        <w:rPr>
          <w:i/>
        </w:rPr>
        <w:t>Journal of the American Statistical Association, 54</w:t>
      </w:r>
      <w:r w:rsidRPr="000821FB">
        <w:t>(285), 30-34. doi:10.2307/2282137</w:t>
      </w:r>
    </w:p>
    <w:p w14:paraId="63636133" w14:textId="77777777" w:rsidR="000821FB" w:rsidRPr="000821FB" w:rsidRDefault="000821FB" w:rsidP="000821FB">
      <w:pPr>
        <w:pStyle w:val="EndNoteBibliography"/>
        <w:spacing w:after="0"/>
        <w:ind w:left="720" w:hanging="720"/>
      </w:pPr>
      <w:r w:rsidRPr="000821FB">
        <w:t xml:space="preserve">Szucs, D., &amp; Ioannidis, J. P. A. (2017). Empirical assessment of published effect sizes and power in the recent cognitive neuroscience and psychology literature. </w:t>
      </w:r>
      <w:r w:rsidRPr="000821FB">
        <w:rPr>
          <w:i/>
        </w:rPr>
        <w:t>PLOS Biology, 15</w:t>
      </w:r>
      <w:r w:rsidRPr="000821FB">
        <w:t>(3), e2000797. doi:10.1371/journal.pbio.2000797</w:t>
      </w:r>
    </w:p>
    <w:p w14:paraId="084306BA" w14:textId="77777777" w:rsidR="000821FB" w:rsidRPr="000821FB" w:rsidRDefault="000821FB" w:rsidP="000821FB">
      <w:pPr>
        <w:pStyle w:val="EndNoteBibliography"/>
        <w:spacing w:after="0"/>
        <w:ind w:left="720" w:hanging="720"/>
      </w:pPr>
      <w:r w:rsidRPr="000821FB">
        <w:t xml:space="preserve">Thompson, B. (2002). What Future Quantitative Social Science Research Could Look Like: Confidence Intervals for Effect Sizes. </w:t>
      </w:r>
      <w:r w:rsidRPr="000821FB">
        <w:rPr>
          <w:i/>
        </w:rPr>
        <w:t>Educational Researcher, 31</w:t>
      </w:r>
      <w:r w:rsidRPr="000821FB">
        <w:t>(3), 25-32. doi:10.3102/0013189X031003025</w:t>
      </w:r>
    </w:p>
    <w:p w14:paraId="71F64C28" w14:textId="77777777" w:rsidR="000821FB" w:rsidRPr="000821FB" w:rsidRDefault="000821FB" w:rsidP="000821FB">
      <w:pPr>
        <w:pStyle w:val="EndNoteBibliography"/>
        <w:spacing w:after="0"/>
        <w:ind w:left="720" w:hanging="720"/>
      </w:pPr>
      <w:r w:rsidRPr="000821FB">
        <w:t xml:space="preserve">Viechtbauer, W. (2010). Conducting Meta-Analyses in R with the metafor Package. </w:t>
      </w:r>
      <w:r w:rsidRPr="000821FB">
        <w:rPr>
          <w:i/>
        </w:rPr>
        <w:t>Journal Of Statistical Software, 36</w:t>
      </w:r>
      <w:r w:rsidRPr="000821FB">
        <w:t>(3), 48. doi:10.18637/jss.v036.i03</w:t>
      </w:r>
    </w:p>
    <w:p w14:paraId="13D37CEF" w14:textId="77777777" w:rsidR="000821FB" w:rsidRPr="000821FB" w:rsidRDefault="000821FB" w:rsidP="000821FB">
      <w:pPr>
        <w:pStyle w:val="EndNoteBibliography"/>
        <w:ind w:left="720" w:hanging="720"/>
      </w:pPr>
      <w:r w:rsidRPr="000821FB">
        <w:t xml:space="preserve">Wicherts, J. M., Veldkamp, C. L. S., Augusteijn, H. E. M., Bakker, M., van Aert, R. C. M., &amp; van Assen, M. A. L. M. (2016). Degrees of Freedom in Planning, Running, Analyzing, and Reporting Psychological Studies: A Checklist to Avoid p-Hacking. </w:t>
      </w:r>
      <w:r w:rsidRPr="000821FB">
        <w:rPr>
          <w:i/>
        </w:rPr>
        <w:t>Frontiers in Psychology, 7</w:t>
      </w:r>
      <w:r w:rsidRPr="000821FB">
        <w:t>, 1832. doi:10.3389/fpsyg.2016.01832</w:t>
      </w:r>
    </w:p>
    <w:p w14:paraId="375300D5" w14:textId="45276827"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1B35EC33" w:rsidR="00BA31A4" w:rsidRPr="003379FD" w:rsidRDefault="00BA31A4" w:rsidP="00C53F80">
      <w:pPr>
        <w:pStyle w:val="Heading2"/>
        <w:spacing w:line="240" w:lineRule="auto"/>
        <w:jc w:val="left"/>
        <w:rPr>
          <w:rFonts w:asciiTheme="minorHAnsi" w:hAnsiTheme="minorHAnsi" w:cstheme="minorHAnsi"/>
          <w:sz w:val="22"/>
          <w:szCs w:val="22"/>
        </w:rPr>
      </w:pPr>
    </w:p>
    <w:sectPr w:rsidR="00BA31A4" w:rsidRPr="00337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E5733" w14:textId="77777777" w:rsidR="00753C48" w:rsidRDefault="00753C48" w:rsidP="007F350D">
      <w:pPr>
        <w:spacing w:after="0" w:line="240" w:lineRule="auto"/>
      </w:pPr>
      <w:r>
        <w:separator/>
      </w:r>
    </w:p>
  </w:endnote>
  <w:endnote w:type="continuationSeparator" w:id="0">
    <w:p w14:paraId="34F287E4" w14:textId="77777777" w:rsidR="00753C48" w:rsidRDefault="00753C48"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455D2" w14:textId="77777777" w:rsidR="00CD790F" w:rsidRDefault="00CD7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EDCEF" w14:textId="77777777" w:rsidR="00CD790F" w:rsidRDefault="00CD79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F2D0D" w14:textId="77777777" w:rsidR="00CD790F" w:rsidRDefault="00CD7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C61AF" w14:textId="77777777" w:rsidR="00753C48" w:rsidRDefault="00753C48" w:rsidP="007F350D">
      <w:pPr>
        <w:spacing w:after="0" w:line="240" w:lineRule="auto"/>
      </w:pPr>
      <w:r>
        <w:separator/>
      </w:r>
    </w:p>
  </w:footnote>
  <w:footnote w:type="continuationSeparator" w:id="0">
    <w:p w14:paraId="774CDE19" w14:textId="77777777" w:rsidR="00753C48" w:rsidRDefault="00753C48"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6D38D" w14:textId="77777777" w:rsidR="00CD790F" w:rsidRDefault="00CD7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CD790F" w:rsidRDefault="00CD790F"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CD790F" w:rsidRPr="00133935" w:rsidRDefault="00CD790F" w:rsidP="00133935">
    <w:pPr>
      <w:tabs>
        <w:tab w:val="center" w:pos="4513"/>
        <w:tab w:val="right" w:pos="9026"/>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3AC71F48" w:rsidR="00CD790F" w:rsidRDefault="00CD790F" w:rsidP="00BB5FCB">
    <w:pPr>
      <w:tabs>
        <w:tab w:val="center" w:pos="4513"/>
        <w:tab w:val="right" w:pos="9026"/>
      </w:tabs>
      <w:spacing w:after="0" w:line="240" w:lineRule="auto"/>
    </w:pPr>
    <w:r w:rsidRPr="00133935">
      <w:rPr>
        <w:rFonts w:cstheme="minorHAnsi"/>
        <w:sz w:val="24"/>
        <w:szCs w:val="24"/>
      </w:rPr>
      <w:t>Running head: THE EFFECT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CD790F" w:rsidRDefault="00CD790F" w:rsidP="00133935">
    <w:pPr>
      <w:tabs>
        <w:tab w:val="center" w:pos="4513"/>
        <w:tab w:val="right" w:pos="9026"/>
      </w:tabs>
      <w:spacing w:after="0" w:line="240" w:lineRule="auto"/>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singletonthorn">
    <w15:presenceInfo w15:providerId="None" w15:userId="fsingletontho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202&lt;/item&gt;&lt;item&gt;212&lt;/item&gt;&lt;item&gt;213&lt;/item&gt;&lt;item&gt;214&lt;/item&gt;&lt;item&gt;223&lt;/item&gt;&lt;item&gt;229&lt;/item&gt;&lt;item&gt;314&lt;/item&gt;&lt;item&gt;475&lt;/item&gt;&lt;item&gt;487&lt;/item&gt;&lt;item&gt;488&lt;/item&gt;&lt;item&gt;553&lt;/item&gt;&lt;item&gt;559&lt;/item&gt;&lt;item&gt;611&lt;/item&gt;&lt;item&gt;628&lt;/item&gt;&lt;item&gt;657&lt;/item&gt;&lt;item&gt;727&lt;/item&gt;&lt;item&gt;747&lt;/item&gt;&lt;item&gt;796&lt;/item&gt;&lt;item&gt;951&lt;/item&gt;&lt;item&gt;965&lt;/item&gt;&lt;item&gt;967&lt;/item&gt;&lt;item&gt;985&lt;/item&gt;&lt;item&gt;988&lt;/item&gt;&lt;item&gt;996&lt;/item&gt;&lt;item&gt;997&lt;/item&gt;&lt;item&gt;1002&lt;/item&gt;&lt;item&gt;1003&lt;/item&gt;&lt;item&gt;1010&lt;/item&gt;&lt;item&gt;1011&lt;/item&gt;&lt;item&gt;1023&lt;/item&gt;&lt;item&gt;1025&lt;/item&gt;&lt;item&gt;1039&lt;/item&gt;&lt;item&gt;1041&lt;/item&gt;&lt;item&gt;1043&lt;/item&gt;&lt;item&gt;1044&lt;/item&gt;&lt;item&gt;1048&lt;/item&gt;&lt;/record-ids&gt;&lt;/item&gt;&lt;/Libraries&gt;"/>
  </w:docVars>
  <w:rsids>
    <w:rsidRoot w:val="00137A40"/>
    <w:rsid w:val="000024F6"/>
    <w:rsid w:val="00002634"/>
    <w:rsid w:val="000038AA"/>
    <w:rsid w:val="0000419C"/>
    <w:rsid w:val="00007249"/>
    <w:rsid w:val="000137EB"/>
    <w:rsid w:val="00014A72"/>
    <w:rsid w:val="00021AEF"/>
    <w:rsid w:val="000224C6"/>
    <w:rsid w:val="00027651"/>
    <w:rsid w:val="000323A3"/>
    <w:rsid w:val="00033147"/>
    <w:rsid w:val="000331A2"/>
    <w:rsid w:val="00033B96"/>
    <w:rsid w:val="000343FE"/>
    <w:rsid w:val="000355B7"/>
    <w:rsid w:val="0003603B"/>
    <w:rsid w:val="00036D9F"/>
    <w:rsid w:val="0006439E"/>
    <w:rsid w:val="00065097"/>
    <w:rsid w:val="00065834"/>
    <w:rsid w:val="000669ED"/>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3727"/>
    <w:rsid w:val="000A1F0C"/>
    <w:rsid w:val="000A2F56"/>
    <w:rsid w:val="000A63FE"/>
    <w:rsid w:val="000B5C72"/>
    <w:rsid w:val="000C0987"/>
    <w:rsid w:val="000C2CFA"/>
    <w:rsid w:val="000C4558"/>
    <w:rsid w:val="000D6C75"/>
    <w:rsid w:val="000D7D6B"/>
    <w:rsid w:val="000E0427"/>
    <w:rsid w:val="000E178D"/>
    <w:rsid w:val="000E5968"/>
    <w:rsid w:val="000E5CC0"/>
    <w:rsid w:val="000E68EC"/>
    <w:rsid w:val="000E74FF"/>
    <w:rsid w:val="000F3933"/>
    <w:rsid w:val="000F4EDE"/>
    <w:rsid w:val="000F6B3B"/>
    <w:rsid w:val="00104715"/>
    <w:rsid w:val="0011085D"/>
    <w:rsid w:val="001108EB"/>
    <w:rsid w:val="00112C97"/>
    <w:rsid w:val="00114420"/>
    <w:rsid w:val="00116E75"/>
    <w:rsid w:val="00117382"/>
    <w:rsid w:val="0012490F"/>
    <w:rsid w:val="001251C9"/>
    <w:rsid w:val="001305DC"/>
    <w:rsid w:val="00131725"/>
    <w:rsid w:val="0013340D"/>
    <w:rsid w:val="00133935"/>
    <w:rsid w:val="001356B1"/>
    <w:rsid w:val="00137A40"/>
    <w:rsid w:val="001401D6"/>
    <w:rsid w:val="00142A61"/>
    <w:rsid w:val="00151829"/>
    <w:rsid w:val="00153F20"/>
    <w:rsid w:val="0015483A"/>
    <w:rsid w:val="00154FFC"/>
    <w:rsid w:val="00157ADA"/>
    <w:rsid w:val="00166278"/>
    <w:rsid w:val="001679D9"/>
    <w:rsid w:val="00172B7C"/>
    <w:rsid w:val="00173FBB"/>
    <w:rsid w:val="00177952"/>
    <w:rsid w:val="001806C9"/>
    <w:rsid w:val="0018093A"/>
    <w:rsid w:val="00180C9E"/>
    <w:rsid w:val="001849D2"/>
    <w:rsid w:val="00187A4E"/>
    <w:rsid w:val="00190FBC"/>
    <w:rsid w:val="00192825"/>
    <w:rsid w:val="00193547"/>
    <w:rsid w:val="00194140"/>
    <w:rsid w:val="001A1659"/>
    <w:rsid w:val="001A39D9"/>
    <w:rsid w:val="001A5AF8"/>
    <w:rsid w:val="001A6707"/>
    <w:rsid w:val="001A6F01"/>
    <w:rsid w:val="001A7992"/>
    <w:rsid w:val="001B129B"/>
    <w:rsid w:val="001B54EA"/>
    <w:rsid w:val="001B56B3"/>
    <w:rsid w:val="001C0361"/>
    <w:rsid w:val="001C1DDF"/>
    <w:rsid w:val="001C1EDA"/>
    <w:rsid w:val="001C4849"/>
    <w:rsid w:val="001C70C5"/>
    <w:rsid w:val="001C7DC7"/>
    <w:rsid w:val="001D1CAE"/>
    <w:rsid w:val="001D21DA"/>
    <w:rsid w:val="001D75DD"/>
    <w:rsid w:val="001E01A7"/>
    <w:rsid w:val="001E0354"/>
    <w:rsid w:val="001E1243"/>
    <w:rsid w:val="001E2E84"/>
    <w:rsid w:val="001F39D2"/>
    <w:rsid w:val="001F4B92"/>
    <w:rsid w:val="001F6D70"/>
    <w:rsid w:val="001F75D7"/>
    <w:rsid w:val="0020257A"/>
    <w:rsid w:val="00210B0E"/>
    <w:rsid w:val="00213ABD"/>
    <w:rsid w:val="0022454F"/>
    <w:rsid w:val="00227B8C"/>
    <w:rsid w:val="002356FA"/>
    <w:rsid w:val="00235844"/>
    <w:rsid w:val="00237CC2"/>
    <w:rsid w:val="0024733B"/>
    <w:rsid w:val="00251827"/>
    <w:rsid w:val="00251ACE"/>
    <w:rsid w:val="00253305"/>
    <w:rsid w:val="0025575C"/>
    <w:rsid w:val="0025629B"/>
    <w:rsid w:val="0026133F"/>
    <w:rsid w:val="00261DC4"/>
    <w:rsid w:val="00263DE4"/>
    <w:rsid w:val="00265581"/>
    <w:rsid w:val="002709A9"/>
    <w:rsid w:val="00275D60"/>
    <w:rsid w:val="00276A33"/>
    <w:rsid w:val="0027713A"/>
    <w:rsid w:val="00284745"/>
    <w:rsid w:val="00284AB5"/>
    <w:rsid w:val="002862F8"/>
    <w:rsid w:val="0029538B"/>
    <w:rsid w:val="002977EF"/>
    <w:rsid w:val="002B3F0E"/>
    <w:rsid w:val="002B4F5A"/>
    <w:rsid w:val="002B5493"/>
    <w:rsid w:val="002C3C92"/>
    <w:rsid w:val="002C529D"/>
    <w:rsid w:val="002D0B0C"/>
    <w:rsid w:val="002D111C"/>
    <w:rsid w:val="002D208F"/>
    <w:rsid w:val="002D2291"/>
    <w:rsid w:val="002D3A50"/>
    <w:rsid w:val="002D4009"/>
    <w:rsid w:val="002D5CDF"/>
    <w:rsid w:val="002D6EB7"/>
    <w:rsid w:val="002E0347"/>
    <w:rsid w:val="002E04C8"/>
    <w:rsid w:val="002E0748"/>
    <w:rsid w:val="002E511B"/>
    <w:rsid w:val="002E78E8"/>
    <w:rsid w:val="002F2533"/>
    <w:rsid w:val="002F5BD7"/>
    <w:rsid w:val="00301012"/>
    <w:rsid w:val="003053DC"/>
    <w:rsid w:val="00307873"/>
    <w:rsid w:val="00311AEA"/>
    <w:rsid w:val="003171FC"/>
    <w:rsid w:val="00321ACD"/>
    <w:rsid w:val="00322B80"/>
    <w:rsid w:val="00330D73"/>
    <w:rsid w:val="0033137E"/>
    <w:rsid w:val="003357B4"/>
    <w:rsid w:val="00335D03"/>
    <w:rsid w:val="003379FD"/>
    <w:rsid w:val="00346B7D"/>
    <w:rsid w:val="003513EC"/>
    <w:rsid w:val="003522EE"/>
    <w:rsid w:val="00353C4B"/>
    <w:rsid w:val="00354A66"/>
    <w:rsid w:val="00356B4A"/>
    <w:rsid w:val="003605DA"/>
    <w:rsid w:val="00362438"/>
    <w:rsid w:val="0036475C"/>
    <w:rsid w:val="00365B90"/>
    <w:rsid w:val="00366054"/>
    <w:rsid w:val="003721C4"/>
    <w:rsid w:val="003740C3"/>
    <w:rsid w:val="003768EF"/>
    <w:rsid w:val="0038241D"/>
    <w:rsid w:val="00382C5B"/>
    <w:rsid w:val="00386532"/>
    <w:rsid w:val="003870F2"/>
    <w:rsid w:val="00390492"/>
    <w:rsid w:val="0039054F"/>
    <w:rsid w:val="00393EDC"/>
    <w:rsid w:val="00395763"/>
    <w:rsid w:val="003A0319"/>
    <w:rsid w:val="003A3D15"/>
    <w:rsid w:val="003A584B"/>
    <w:rsid w:val="003A6158"/>
    <w:rsid w:val="003A6F05"/>
    <w:rsid w:val="003B3179"/>
    <w:rsid w:val="003B469B"/>
    <w:rsid w:val="003C052E"/>
    <w:rsid w:val="003C0C8A"/>
    <w:rsid w:val="003C27A1"/>
    <w:rsid w:val="003C6E7C"/>
    <w:rsid w:val="003C6F83"/>
    <w:rsid w:val="003D16A4"/>
    <w:rsid w:val="003D38B0"/>
    <w:rsid w:val="003E050D"/>
    <w:rsid w:val="003E5C32"/>
    <w:rsid w:val="003E6281"/>
    <w:rsid w:val="003E6D14"/>
    <w:rsid w:val="003F0415"/>
    <w:rsid w:val="003F075A"/>
    <w:rsid w:val="003F3080"/>
    <w:rsid w:val="003F3A92"/>
    <w:rsid w:val="003F5012"/>
    <w:rsid w:val="003F70B4"/>
    <w:rsid w:val="0040706F"/>
    <w:rsid w:val="00410CB6"/>
    <w:rsid w:val="004129B7"/>
    <w:rsid w:val="00415EFB"/>
    <w:rsid w:val="0042545F"/>
    <w:rsid w:val="00426EB6"/>
    <w:rsid w:val="0043213F"/>
    <w:rsid w:val="00432595"/>
    <w:rsid w:val="00432A63"/>
    <w:rsid w:val="004337C9"/>
    <w:rsid w:val="004364CE"/>
    <w:rsid w:val="00437242"/>
    <w:rsid w:val="004377E4"/>
    <w:rsid w:val="004413F6"/>
    <w:rsid w:val="004429F6"/>
    <w:rsid w:val="004434E5"/>
    <w:rsid w:val="00443AFE"/>
    <w:rsid w:val="00443B80"/>
    <w:rsid w:val="00444AF5"/>
    <w:rsid w:val="0044540F"/>
    <w:rsid w:val="00445A4B"/>
    <w:rsid w:val="004479E5"/>
    <w:rsid w:val="00457925"/>
    <w:rsid w:val="00462025"/>
    <w:rsid w:val="00462229"/>
    <w:rsid w:val="00473B44"/>
    <w:rsid w:val="004761D1"/>
    <w:rsid w:val="00476805"/>
    <w:rsid w:val="004779EF"/>
    <w:rsid w:val="00481F82"/>
    <w:rsid w:val="0048423A"/>
    <w:rsid w:val="00485197"/>
    <w:rsid w:val="0048790E"/>
    <w:rsid w:val="00493F2E"/>
    <w:rsid w:val="00494AB9"/>
    <w:rsid w:val="004A2C9E"/>
    <w:rsid w:val="004A43F1"/>
    <w:rsid w:val="004B081E"/>
    <w:rsid w:val="004B0E1B"/>
    <w:rsid w:val="004B4A25"/>
    <w:rsid w:val="004C00FC"/>
    <w:rsid w:val="004C1802"/>
    <w:rsid w:val="004C224A"/>
    <w:rsid w:val="004C2E98"/>
    <w:rsid w:val="004C32B9"/>
    <w:rsid w:val="004C4585"/>
    <w:rsid w:val="004C4BAC"/>
    <w:rsid w:val="004C6464"/>
    <w:rsid w:val="004D32C3"/>
    <w:rsid w:val="004D6813"/>
    <w:rsid w:val="004E43ED"/>
    <w:rsid w:val="004F51C1"/>
    <w:rsid w:val="004F6347"/>
    <w:rsid w:val="005021FE"/>
    <w:rsid w:val="00502AA0"/>
    <w:rsid w:val="005033E9"/>
    <w:rsid w:val="005050C6"/>
    <w:rsid w:val="00507408"/>
    <w:rsid w:val="005076F5"/>
    <w:rsid w:val="00507B74"/>
    <w:rsid w:val="0051346E"/>
    <w:rsid w:val="005144CF"/>
    <w:rsid w:val="00514543"/>
    <w:rsid w:val="00520513"/>
    <w:rsid w:val="00520721"/>
    <w:rsid w:val="00520BA2"/>
    <w:rsid w:val="00522226"/>
    <w:rsid w:val="0052253B"/>
    <w:rsid w:val="00522C44"/>
    <w:rsid w:val="00533C6B"/>
    <w:rsid w:val="005343DD"/>
    <w:rsid w:val="00534F06"/>
    <w:rsid w:val="00535F3F"/>
    <w:rsid w:val="00541CAC"/>
    <w:rsid w:val="005421DF"/>
    <w:rsid w:val="00542683"/>
    <w:rsid w:val="00543E55"/>
    <w:rsid w:val="0054672A"/>
    <w:rsid w:val="00552921"/>
    <w:rsid w:val="00556791"/>
    <w:rsid w:val="0055688E"/>
    <w:rsid w:val="00560130"/>
    <w:rsid w:val="0056066F"/>
    <w:rsid w:val="0056151A"/>
    <w:rsid w:val="00564851"/>
    <w:rsid w:val="0057219C"/>
    <w:rsid w:val="005860CF"/>
    <w:rsid w:val="00590193"/>
    <w:rsid w:val="00590850"/>
    <w:rsid w:val="00592065"/>
    <w:rsid w:val="005960A0"/>
    <w:rsid w:val="005965C6"/>
    <w:rsid w:val="005976BA"/>
    <w:rsid w:val="00597B57"/>
    <w:rsid w:val="005A60AB"/>
    <w:rsid w:val="005A6A6F"/>
    <w:rsid w:val="005B561F"/>
    <w:rsid w:val="005C40AD"/>
    <w:rsid w:val="005D0394"/>
    <w:rsid w:val="005E4E1A"/>
    <w:rsid w:val="005E6ADE"/>
    <w:rsid w:val="005E6C89"/>
    <w:rsid w:val="005F6994"/>
    <w:rsid w:val="0060298E"/>
    <w:rsid w:val="006030DA"/>
    <w:rsid w:val="00603EFB"/>
    <w:rsid w:val="00605069"/>
    <w:rsid w:val="0060781B"/>
    <w:rsid w:val="00613C6B"/>
    <w:rsid w:val="00616725"/>
    <w:rsid w:val="00620260"/>
    <w:rsid w:val="0062139D"/>
    <w:rsid w:val="00621D60"/>
    <w:rsid w:val="0062380E"/>
    <w:rsid w:val="0063020C"/>
    <w:rsid w:val="006308E6"/>
    <w:rsid w:val="00631E30"/>
    <w:rsid w:val="00635D08"/>
    <w:rsid w:val="006374EC"/>
    <w:rsid w:val="006405EE"/>
    <w:rsid w:val="0064232B"/>
    <w:rsid w:val="006430B5"/>
    <w:rsid w:val="00646C67"/>
    <w:rsid w:val="006543CF"/>
    <w:rsid w:val="006564D8"/>
    <w:rsid w:val="00657B46"/>
    <w:rsid w:val="00664366"/>
    <w:rsid w:val="0067017A"/>
    <w:rsid w:val="00672477"/>
    <w:rsid w:val="00674698"/>
    <w:rsid w:val="00676CF2"/>
    <w:rsid w:val="00677AA9"/>
    <w:rsid w:val="006807E7"/>
    <w:rsid w:val="006817CB"/>
    <w:rsid w:val="006846A9"/>
    <w:rsid w:val="0068496B"/>
    <w:rsid w:val="00685347"/>
    <w:rsid w:val="006863CB"/>
    <w:rsid w:val="00686FD3"/>
    <w:rsid w:val="0068753B"/>
    <w:rsid w:val="00690F85"/>
    <w:rsid w:val="00691196"/>
    <w:rsid w:val="00691A37"/>
    <w:rsid w:val="00693778"/>
    <w:rsid w:val="00694D6E"/>
    <w:rsid w:val="006A011C"/>
    <w:rsid w:val="006A0B7A"/>
    <w:rsid w:val="006A14AB"/>
    <w:rsid w:val="006A2186"/>
    <w:rsid w:val="006A44F4"/>
    <w:rsid w:val="006A48F1"/>
    <w:rsid w:val="006A4F43"/>
    <w:rsid w:val="006A6526"/>
    <w:rsid w:val="006A7C58"/>
    <w:rsid w:val="006B119B"/>
    <w:rsid w:val="006B20BA"/>
    <w:rsid w:val="006B29B4"/>
    <w:rsid w:val="006B397A"/>
    <w:rsid w:val="006B5B79"/>
    <w:rsid w:val="006C0B15"/>
    <w:rsid w:val="006C54C5"/>
    <w:rsid w:val="006C6FA0"/>
    <w:rsid w:val="006D59F8"/>
    <w:rsid w:val="006D5DDA"/>
    <w:rsid w:val="006E043C"/>
    <w:rsid w:val="006E30A1"/>
    <w:rsid w:val="006E7172"/>
    <w:rsid w:val="006F0CA5"/>
    <w:rsid w:val="006F492C"/>
    <w:rsid w:val="006F5544"/>
    <w:rsid w:val="006F6128"/>
    <w:rsid w:val="006F7E58"/>
    <w:rsid w:val="007009C6"/>
    <w:rsid w:val="00704B04"/>
    <w:rsid w:val="0070588E"/>
    <w:rsid w:val="007076D4"/>
    <w:rsid w:val="0071069C"/>
    <w:rsid w:val="00713549"/>
    <w:rsid w:val="007147FE"/>
    <w:rsid w:val="00716878"/>
    <w:rsid w:val="00716BB3"/>
    <w:rsid w:val="0071744D"/>
    <w:rsid w:val="00722028"/>
    <w:rsid w:val="00722E69"/>
    <w:rsid w:val="0072407F"/>
    <w:rsid w:val="00724755"/>
    <w:rsid w:val="0072627E"/>
    <w:rsid w:val="0072635B"/>
    <w:rsid w:val="00730259"/>
    <w:rsid w:val="00732267"/>
    <w:rsid w:val="00734A34"/>
    <w:rsid w:val="007367C9"/>
    <w:rsid w:val="00744CAC"/>
    <w:rsid w:val="00745513"/>
    <w:rsid w:val="007457A1"/>
    <w:rsid w:val="007478E3"/>
    <w:rsid w:val="00747981"/>
    <w:rsid w:val="0075030B"/>
    <w:rsid w:val="00753C48"/>
    <w:rsid w:val="007564D5"/>
    <w:rsid w:val="00762A55"/>
    <w:rsid w:val="00764741"/>
    <w:rsid w:val="0076593E"/>
    <w:rsid w:val="00770AE0"/>
    <w:rsid w:val="007749F0"/>
    <w:rsid w:val="00775878"/>
    <w:rsid w:val="00775BF0"/>
    <w:rsid w:val="00776411"/>
    <w:rsid w:val="007767D7"/>
    <w:rsid w:val="00781703"/>
    <w:rsid w:val="00781867"/>
    <w:rsid w:val="00782697"/>
    <w:rsid w:val="00784160"/>
    <w:rsid w:val="0078471B"/>
    <w:rsid w:val="00786889"/>
    <w:rsid w:val="00787313"/>
    <w:rsid w:val="00787D3B"/>
    <w:rsid w:val="0079127C"/>
    <w:rsid w:val="007944C1"/>
    <w:rsid w:val="00797B92"/>
    <w:rsid w:val="00797D27"/>
    <w:rsid w:val="007A0C66"/>
    <w:rsid w:val="007A35DA"/>
    <w:rsid w:val="007A3C3A"/>
    <w:rsid w:val="007A4055"/>
    <w:rsid w:val="007A4A2C"/>
    <w:rsid w:val="007A5237"/>
    <w:rsid w:val="007A596D"/>
    <w:rsid w:val="007A6DFD"/>
    <w:rsid w:val="007B1B57"/>
    <w:rsid w:val="007B2FF6"/>
    <w:rsid w:val="007B557B"/>
    <w:rsid w:val="007B6905"/>
    <w:rsid w:val="007C6BF6"/>
    <w:rsid w:val="007D34FF"/>
    <w:rsid w:val="007D4DFB"/>
    <w:rsid w:val="007D706D"/>
    <w:rsid w:val="007D778C"/>
    <w:rsid w:val="007E38D9"/>
    <w:rsid w:val="007E38E3"/>
    <w:rsid w:val="007E4183"/>
    <w:rsid w:val="007E5A4E"/>
    <w:rsid w:val="007F0077"/>
    <w:rsid w:val="007F217C"/>
    <w:rsid w:val="007F350D"/>
    <w:rsid w:val="007F7CFF"/>
    <w:rsid w:val="008014E6"/>
    <w:rsid w:val="0080152D"/>
    <w:rsid w:val="00801983"/>
    <w:rsid w:val="008056E6"/>
    <w:rsid w:val="00806EED"/>
    <w:rsid w:val="00815B66"/>
    <w:rsid w:val="00816109"/>
    <w:rsid w:val="008226A5"/>
    <w:rsid w:val="00823236"/>
    <w:rsid w:val="0082394A"/>
    <w:rsid w:val="008249EF"/>
    <w:rsid w:val="00830BEE"/>
    <w:rsid w:val="00831745"/>
    <w:rsid w:val="00832D96"/>
    <w:rsid w:val="00837DA1"/>
    <w:rsid w:val="008408EB"/>
    <w:rsid w:val="00841FB3"/>
    <w:rsid w:val="00843F31"/>
    <w:rsid w:val="00847C4B"/>
    <w:rsid w:val="00855929"/>
    <w:rsid w:val="00861F40"/>
    <w:rsid w:val="00862B39"/>
    <w:rsid w:val="0086334F"/>
    <w:rsid w:val="008636EA"/>
    <w:rsid w:val="00863EE3"/>
    <w:rsid w:val="0087056B"/>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40C2"/>
    <w:rsid w:val="008C0C4F"/>
    <w:rsid w:val="008C5960"/>
    <w:rsid w:val="008C698D"/>
    <w:rsid w:val="008C7166"/>
    <w:rsid w:val="008D14EE"/>
    <w:rsid w:val="008D3F91"/>
    <w:rsid w:val="008D60CC"/>
    <w:rsid w:val="008E0BAB"/>
    <w:rsid w:val="008E0E09"/>
    <w:rsid w:val="008E0F0A"/>
    <w:rsid w:val="008E1DE1"/>
    <w:rsid w:val="008E2432"/>
    <w:rsid w:val="008E29DC"/>
    <w:rsid w:val="008E3732"/>
    <w:rsid w:val="008E50BB"/>
    <w:rsid w:val="008F2257"/>
    <w:rsid w:val="008F50FF"/>
    <w:rsid w:val="008F5FC3"/>
    <w:rsid w:val="008F6B98"/>
    <w:rsid w:val="008F6BB4"/>
    <w:rsid w:val="00903387"/>
    <w:rsid w:val="009035D1"/>
    <w:rsid w:val="00914994"/>
    <w:rsid w:val="009175D5"/>
    <w:rsid w:val="00921268"/>
    <w:rsid w:val="00922D13"/>
    <w:rsid w:val="00923CDA"/>
    <w:rsid w:val="00926AAA"/>
    <w:rsid w:val="009413D4"/>
    <w:rsid w:val="00942204"/>
    <w:rsid w:val="0094554C"/>
    <w:rsid w:val="00946506"/>
    <w:rsid w:val="009467AD"/>
    <w:rsid w:val="009507D1"/>
    <w:rsid w:val="0095666C"/>
    <w:rsid w:val="00957D25"/>
    <w:rsid w:val="00962321"/>
    <w:rsid w:val="00967D2A"/>
    <w:rsid w:val="00967D2E"/>
    <w:rsid w:val="00973936"/>
    <w:rsid w:val="0097416C"/>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610F"/>
    <w:rsid w:val="009B1F26"/>
    <w:rsid w:val="009B7484"/>
    <w:rsid w:val="009C202E"/>
    <w:rsid w:val="009C47F3"/>
    <w:rsid w:val="009C6F40"/>
    <w:rsid w:val="009C73BA"/>
    <w:rsid w:val="009C76FB"/>
    <w:rsid w:val="009D0872"/>
    <w:rsid w:val="009D2C0C"/>
    <w:rsid w:val="009D3A79"/>
    <w:rsid w:val="009D57F1"/>
    <w:rsid w:val="009D6079"/>
    <w:rsid w:val="009D6635"/>
    <w:rsid w:val="009E1908"/>
    <w:rsid w:val="009E2A16"/>
    <w:rsid w:val="009E624B"/>
    <w:rsid w:val="009F0477"/>
    <w:rsid w:val="009F21D6"/>
    <w:rsid w:val="009F463F"/>
    <w:rsid w:val="009F7703"/>
    <w:rsid w:val="00A003B5"/>
    <w:rsid w:val="00A015C4"/>
    <w:rsid w:val="00A01A72"/>
    <w:rsid w:val="00A02A52"/>
    <w:rsid w:val="00A039FE"/>
    <w:rsid w:val="00A04524"/>
    <w:rsid w:val="00A065FE"/>
    <w:rsid w:val="00A06B4A"/>
    <w:rsid w:val="00A108E9"/>
    <w:rsid w:val="00A10C46"/>
    <w:rsid w:val="00A1428E"/>
    <w:rsid w:val="00A15AE9"/>
    <w:rsid w:val="00A167EA"/>
    <w:rsid w:val="00A176D7"/>
    <w:rsid w:val="00A17F8F"/>
    <w:rsid w:val="00A20986"/>
    <w:rsid w:val="00A2133B"/>
    <w:rsid w:val="00A22718"/>
    <w:rsid w:val="00A23702"/>
    <w:rsid w:val="00A24CEA"/>
    <w:rsid w:val="00A26737"/>
    <w:rsid w:val="00A27B5B"/>
    <w:rsid w:val="00A31927"/>
    <w:rsid w:val="00A37145"/>
    <w:rsid w:val="00A4472B"/>
    <w:rsid w:val="00A45E83"/>
    <w:rsid w:val="00A5492A"/>
    <w:rsid w:val="00A55818"/>
    <w:rsid w:val="00A66FEA"/>
    <w:rsid w:val="00A701B1"/>
    <w:rsid w:val="00A71DA9"/>
    <w:rsid w:val="00A7361F"/>
    <w:rsid w:val="00A7526E"/>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51AB"/>
    <w:rsid w:val="00AB5A8B"/>
    <w:rsid w:val="00AB5DE3"/>
    <w:rsid w:val="00AC0CE9"/>
    <w:rsid w:val="00AC1A94"/>
    <w:rsid w:val="00AC2B28"/>
    <w:rsid w:val="00AC4919"/>
    <w:rsid w:val="00AD00B3"/>
    <w:rsid w:val="00AD1102"/>
    <w:rsid w:val="00AD1769"/>
    <w:rsid w:val="00AD3166"/>
    <w:rsid w:val="00AD31E5"/>
    <w:rsid w:val="00AD3CC6"/>
    <w:rsid w:val="00AD59EF"/>
    <w:rsid w:val="00AE0F03"/>
    <w:rsid w:val="00AE25CA"/>
    <w:rsid w:val="00AE3EE8"/>
    <w:rsid w:val="00AE4792"/>
    <w:rsid w:val="00AE7797"/>
    <w:rsid w:val="00AF099E"/>
    <w:rsid w:val="00AF1974"/>
    <w:rsid w:val="00AF40B8"/>
    <w:rsid w:val="00AF5F94"/>
    <w:rsid w:val="00B055FA"/>
    <w:rsid w:val="00B05AFE"/>
    <w:rsid w:val="00B07785"/>
    <w:rsid w:val="00B11E29"/>
    <w:rsid w:val="00B14211"/>
    <w:rsid w:val="00B17BD1"/>
    <w:rsid w:val="00B17CE8"/>
    <w:rsid w:val="00B2317B"/>
    <w:rsid w:val="00B250CE"/>
    <w:rsid w:val="00B25506"/>
    <w:rsid w:val="00B25C87"/>
    <w:rsid w:val="00B3075A"/>
    <w:rsid w:val="00B40908"/>
    <w:rsid w:val="00B4353B"/>
    <w:rsid w:val="00B44391"/>
    <w:rsid w:val="00B5090C"/>
    <w:rsid w:val="00B51453"/>
    <w:rsid w:val="00B514AE"/>
    <w:rsid w:val="00B53BD1"/>
    <w:rsid w:val="00B5563E"/>
    <w:rsid w:val="00B55BA4"/>
    <w:rsid w:val="00B56834"/>
    <w:rsid w:val="00B62126"/>
    <w:rsid w:val="00B65234"/>
    <w:rsid w:val="00B663CA"/>
    <w:rsid w:val="00B67328"/>
    <w:rsid w:val="00B7006C"/>
    <w:rsid w:val="00B72672"/>
    <w:rsid w:val="00B77EE6"/>
    <w:rsid w:val="00B85EEC"/>
    <w:rsid w:val="00B86807"/>
    <w:rsid w:val="00B9383B"/>
    <w:rsid w:val="00BA31A4"/>
    <w:rsid w:val="00BA32B1"/>
    <w:rsid w:val="00BA3FB4"/>
    <w:rsid w:val="00BA4370"/>
    <w:rsid w:val="00BA501F"/>
    <w:rsid w:val="00BA7EB8"/>
    <w:rsid w:val="00BB1263"/>
    <w:rsid w:val="00BB254A"/>
    <w:rsid w:val="00BB3571"/>
    <w:rsid w:val="00BB5FCB"/>
    <w:rsid w:val="00BB6FE1"/>
    <w:rsid w:val="00BC4182"/>
    <w:rsid w:val="00BC4431"/>
    <w:rsid w:val="00BC5DAC"/>
    <w:rsid w:val="00BC65DF"/>
    <w:rsid w:val="00BD097E"/>
    <w:rsid w:val="00BD264C"/>
    <w:rsid w:val="00BD2B02"/>
    <w:rsid w:val="00BD3EFE"/>
    <w:rsid w:val="00BD43FC"/>
    <w:rsid w:val="00BD482C"/>
    <w:rsid w:val="00BE4751"/>
    <w:rsid w:val="00BF0A97"/>
    <w:rsid w:val="00BF37B8"/>
    <w:rsid w:val="00BF3D8D"/>
    <w:rsid w:val="00BF784C"/>
    <w:rsid w:val="00C00B04"/>
    <w:rsid w:val="00C00C08"/>
    <w:rsid w:val="00C021BE"/>
    <w:rsid w:val="00C031A8"/>
    <w:rsid w:val="00C04473"/>
    <w:rsid w:val="00C045FB"/>
    <w:rsid w:val="00C058A6"/>
    <w:rsid w:val="00C07AC2"/>
    <w:rsid w:val="00C07DF6"/>
    <w:rsid w:val="00C10F5E"/>
    <w:rsid w:val="00C147D1"/>
    <w:rsid w:val="00C161DD"/>
    <w:rsid w:val="00C17166"/>
    <w:rsid w:val="00C20933"/>
    <w:rsid w:val="00C21B5D"/>
    <w:rsid w:val="00C21FCB"/>
    <w:rsid w:val="00C226F5"/>
    <w:rsid w:val="00C23CF1"/>
    <w:rsid w:val="00C241B1"/>
    <w:rsid w:val="00C30F28"/>
    <w:rsid w:val="00C3474F"/>
    <w:rsid w:val="00C42182"/>
    <w:rsid w:val="00C43D7A"/>
    <w:rsid w:val="00C45411"/>
    <w:rsid w:val="00C51C8D"/>
    <w:rsid w:val="00C53F80"/>
    <w:rsid w:val="00C54B6F"/>
    <w:rsid w:val="00C565F8"/>
    <w:rsid w:val="00C6068D"/>
    <w:rsid w:val="00C6132D"/>
    <w:rsid w:val="00C626C5"/>
    <w:rsid w:val="00C63477"/>
    <w:rsid w:val="00C70272"/>
    <w:rsid w:val="00C70A88"/>
    <w:rsid w:val="00C7604D"/>
    <w:rsid w:val="00C81ADA"/>
    <w:rsid w:val="00C84821"/>
    <w:rsid w:val="00C94ABC"/>
    <w:rsid w:val="00C95CF8"/>
    <w:rsid w:val="00CA14F3"/>
    <w:rsid w:val="00CA1A7D"/>
    <w:rsid w:val="00CA65BC"/>
    <w:rsid w:val="00CA6D3C"/>
    <w:rsid w:val="00CB095E"/>
    <w:rsid w:val="00CB398B"/>
    <w:rsid w:val="00CB5B97"/>
    <w:rsid w:val="00CB6EF7"/>
    <w:rsid w:val="00CC20C7"/>
    <w:rsid w:val="00CC4116"/>
    <w:rsid w:val="00CC6224"/>
    <w:rsid w:val="00CD3264"/>
    <w:rsid w:val="00CD3394"/>
    <w:rsid w:val="00CD365F"/>
    <w:rsid w:val="00CD6453"/>
    <w:rsid w:val="00CD64BD"/>
    <w:rsid w:val="00CD790F"/>
    <w:rsid w:val="00CE3FF5"/>
    <w:rsid w:val="00CF06AA"/>
    <w:rsid w:val="00CF179C"/>
    <w:rsid w:val="00CF6112"/>
    <w:rsid w:val="00CF618C"/>
    <w:rsid w:val="00D00D9C"/>
    <w:rsid w:val="00D00F86"/>
    <w:rsid w:val="00D024E1"/>
    <w:rsid w:val="00D02676"/>
    <w:rsid w:val="00D0467C"/>
    <w:rsid w:val="00D057D2"/>
    <w:rsid w:val="00D059BC"/>
    <w:rsid w:val="00D0694C"/>
    <w:rsid w:val="00D116FC"/>
    <w:rsid w:val="00D1472B"/>
    <w:rsid w:val="00D166B8"/>
    <w:rsid w:val="00D1769A"/>
    <w:rsid w:val="00D17FE7"/>
    <w:rsid w:val="00D20EB1"/>
    <w:rsid w:val="00D23475"/>
    <w:rsid w:val="00D23711"/>
    <w:rsid w:val="00D27604"/>
    <w:rsid w:val="00D31830"/>
    <w:rsid w:val="00D347AE"/>
    <w:rsid w:val="00D50A44"/>
    <w:rsid w:val="00D51E84"/>
    <w:rsid w:val="00D606A7"/>
    <w:rsid w:val="00D618E9"/>
    <w:rsid w:val="00D637D0"/>
    <w:rsid w:val="00D660C6"/>
    <w:rsid w:val="00D737CB"/>
    <w:rsid w:val="00D83D87"/>
    <w:rsid w:val="00D85893"/>
    <w:rsid w:val="00D85E16"/>
    <w:rsid w:val="00D91101"/>
    <w:rsid w:val="00D91D63"/>
    <w:rsid w:val="00D94D96"/>
    <w:rsid w:val="00D96F31"/>
    <w:rsid w:val="00DA125B"/>
    <w:rsid w:val="00DA1DCF"/>
    <w:rsid w:val="00DA28D0"/>
    <w:rsid w:val="00DA545A"/>
    <w:rsid w:val="00DA7B0B"/>
    <w:rsid w:val="00DB1A4F"/>
    <w:rsid w:val="00DB3AC9"/>
    <w:rsid w:val="00DB41D3"/>
    <w:rsid w:val="00DB4342"/>
    <w:rsid w:val="00DB5106"/>
    <w:rsid w:val="00DB5E3C"/>
    <w:rsid w:val="00DB63E1"/>
    <w:rsid w:val="00DC5D8B"/>
    <w:rsid w:val="00DC6BBC"/>
    <w:rsid w:val="00DC71E9"/>
    <w:rsid w:val="00DC79A6"/>
    <w:rsid w:val="00DD0B4A"/>
    <w:rsid w:val="00DD2F83"/>
    <w:rsid w:val="00DD31B9"/>
    <w:rsid w:val="00DE0F93"/>
    <w:rsid w:val="00DE2168"/>
    <w:rsid w:val="00DE2E37"/>
    <w:rsid w:val="00DE3C96"/>
    <w:rsid w:val="00DE594B"/>
    <w:rsid w:val="00DF01AF"/>
    <w:rsid w:val="00DF1547"/>
    <w:rsid w:val="00DF3019"/>
    <w:rsid w:val="00E043B2"/>
    <w:rsid w:val="00E06FEC"/>
    <w:rsid w:val="00E17FCE"/>
    <w:rsid w:val="00E24CD0"/>
    <w:rsid w:val="00E25A5A"/>
    <w:rsid w:val="00E2725E"/>
    <w:rsid w:val="00E3039D"/>
    <w:rsid w:val="00E3079A"/>
    <w:rsid w:val="00E31A55"/>
    <w:rsid w:val="00E31D80"/>
    <w:rsid w:val="00E32616"/>
    <w:rsid w:val="00E354AA"/>
    <w:rsid w:val="00E371A5"/>
    <w:rsid w:val="00E401DA"/>
    <w:rsid w:val="00E42D36"/>
    <w:rsid w:val="00E4748F"/>
    <w:rsid w:val="00E47B7A"/>
    <w:rsid w:val="00E50DEB"/>
    <w:rsid w:val="00E51B55"/>
    <w:rsid w:val="00E5446E"/>
    <w:rsid w:val="00E55249"/>
    <w:rsid w:val="00E62C82"/>
    <w:rsid w:val="00E6538F"/>
    <w:rsid w:val="00E705A4"/>
    <w:rsid w:val="00E71D50"/>
    <w:rsid w:val="00E82A22"/>
    <w:rsid w:val="00E834A4"/>
    <w:rsid w:val="00E84240"/>
    <w:rsid w:val="00E84926"/>
    <w:rsid w:val="00E84D43"/>
    <w:rsid w:val="00E87D3A"/>
    <w:rsid w:val="00E96391"/>
    <w:rsid w:val="00E979A7"/>
    <w:rsid w:val="00EA2A88"/>
    <w:rsid w:val="00EA5F8E"/>
    <w:rsid w:val="00EA670A"/>
    <w:rsid w:val="00EA7F18"/>
    <w:rsid w:val="00EB0A08"/>
    <w:rsid w:val="00EB199D"/>
    <w:rsid w:val="00EB5C3E"/>
    <w:rsid w:val="00EC2BA2"/>
    <w:rsid w:val="00EE1069"/>
    <w:rsid w:val="00EE1853"/>
    <w:rsid w:val="00EE3551"/>
    <w:rsid w:val="00EE5300"/>
    <w:rsid w:val="00EE7848"/>
    <w:rsid w:val="00EF5E9C"/>
    <w:rsid w:val="00EF78D0"/>
    <w:rsid w:val="00F04430"/>
    <w:rsid w:val="00F04717"/>
    <w:rsid w:val="00F04D1D"/>
    <w:rsid w:val="00F1225D"/>
    <w:rsid w:val="00F1374D"/>
    <w:rsid w:val="00F159AC"/>
    <w:rsid w:val="00F164D9"/>
    <w:rsid w:val="00F16CC9"/>
    <w:rsid w:val="00F21855"/>
    <w:rsid w:val="00F22715"/>
    <w:rsid w:val="00F259FC"/>
    <w:rsid w:val="00F3323F"/>
    <w:rsid w:val="00F429BD"/>
    <w:rsid w:val="00F43FBF"/>
    <w:rsid w:val="00F4553B"/>
    <w:rsid w:val="00F52E35"/>
    <w:rsid w:val="00F541D3"/>
    <w:rsid w:val="00F56092"/>
    <w:rsid w:val="00F63085"/>
    <w:rsid w:val="00F631C1"/>
    <w:rsid w:val="00F652AF"/>
    <w:rsid w:val="00F67DA8"/>
    <w:rsid w:val="00F703CF"/>
    <w:rsid w:val="00F76D55"/>
    <w:rsid w:val="00F806DF"/>
    <w:rsid w:val="00F830AA"/>
    <w:rsid w:val="00F87F50"/>
    <w:rsid w:val="00F906F1"/>
    <w:rsid w:val="00F973B5"/>
    <w:rsid w:val="00F97998"/>
    <w:rsid w:val="00FA0544"/>
    <w:rsid w:val="00FA1EA8"/>
    <w:rsid w:val="00FA2430"/>
    <w:rsid w:val="00FA3A09"/>
    <w:rsid w:val="00FA461D"/>
    <w:rsid w:val="00FA535F"/>
    <w:rsid w:val="00FA6CC1"/>
    <w:rsid w:val="00FB352F"/>
    <w:rsid w:val="00FB67D5"/>
    <w:rsid w:val="00FB69B1"/>
    <w:rsid w:val="00FC1B23"/>
    <w:rsid w:val="00FC2941"/>
    <w:rsid w:val="00FC33B9"/>
    <w:rsid w:val="00FC4EDA"/>
    <w:rsid w:val="00FC51F3"/>
    <w:rsid w:val="00FC7930"/>
    <w:rsid w:val="00FD28E2"/>
    <w:rsid w:val="00FD3CC6"/>
    <w:rsid w:val="00FD7023"/>
    <w:rsid w:val="00FE4258"/>
    <w:rsid w:val="00FE5F4F"/>
    <w:rsid w:val="00FE620A"/>
    <w:rsid w:val="00FE6D34"/>
    <w:rsid w:val="00FF04CF"/>
    <w:rsid w:val="00FF0801"/>
    <w:rsid w:val="00FF4C07"/>
    <w:rsid w:val="00FF63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doi:10.1126/science.aac4716" TargetMode="External"/><Relationship Id="rId26" Type="http://schemas.openxmlformats.org/officeDocument/2006/relationships/hyperlink" Target="http://science.sciencemag.org/content/349/6251/aac4716.abstract"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mailto:fsingletonthorn@gmail.com" TargetMode="External"/><Relationship Id="rId12" Type="http://schemas.openxmlformats.org/officeDocument/2006/relationships/header" Target="header3.xml"/><Relationship Id="rId17" Type="http://schemas.openxmlformats.org/officeDocument/2006/relationships/hyperlink" Target="doi:10.1177/2515245918810225" TargetMode="External"/><Relationship Id="rId25" Type="http://schemas.openxmlformats.org/officeDocument/2006/relationships/hyperlink" Target="http://science.sciencemag.org/content/345/6203/1502.abstract" TargetMode="External"/><Relationship Id="rId2" Type="http://schemas.openxmlformats.org/officeDocument/2006/relationships/styles" Target="styles.xml"/><Relationship Id="rId16" Type="http://schemas.openxmlformats.org/officeDocument/2006/relationships/hyperlink" Target="doi:10.1027/1864-9335/a000178"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bmj.com/content/315/7109/629.abstract" TargetMode="External"/><Relationship Id="rId5" Type="http://schemas.openxmlformats.org/officeDocument/2006/relationships/footnotes" Target="footnotes.xml"/><Relationship Id="rId15" Type="http://schemas.openxmlformats.org/officeDocument/2006/relationships/hyperlink" Target="doi:10.1016/j.jesp.2015.10.012" TargetMode="External"/><Relationship Id="rId23" Type="http://schemas.openxmlformats.org/officeDocument/2006/relationships/hyperlink" Target="https://doi.org/10.1016/j.jesp.2015.10.012" TargetMode="External"/><Relationship Id="rId28" Type="http://schemas.openxmlformats.org/officeDocument/2006/relationships/hyperlink" Target="https://www.frontiersin.org/article/10.3389/fpsyg.2019.00813" TargetMode="External"/><Relationship Id="rId10" Type="http://schemas.openxmlformats.org/officeDocument/2006/relationships/footer" Target="footer1.xml"/><Relationship Id="rId19" Type="http://schemas.openxmlformats.org/officeDocument/2006/relationships/image" Target="media/image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038/s41562-018-0399-z" TargetMode="External"/><Relationship Id="rId22" Type="http://schemas.openxmlformats.org/officeDocument/2006/relationships/image" Target="media/image4.png"/><Relationship Id="rId27" Type="http://schemas.openxmlformats.org/officeDocument/2006/relationships/hyperlink" Target="http://www.R-project.org"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96F21-D7E6-4E74-86F7-7BEADF8FA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25</Pages>
  <Words>20810</Words>
  <Characters>118621</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199</cp:revision>
  <cp:lastPrinted>2019-04-06T23:33:00Z</cp:lastPrinted>
  <dcterms:created xsi:type="dcterms:W3CDTF">2019-04-05T21:56:00Z</dcterms:created>
  <dcterms:modified xsi:type="dcterms:W3CDTF">2019-06-26T04:08:00Z</dcterms:modified>
</cp:coreProperties>
</file>